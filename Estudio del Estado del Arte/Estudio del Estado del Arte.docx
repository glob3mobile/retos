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6F651" w14:textId="6B890C40" w:rsidR="00240587" w:rsidRDefault="00240587" w:rsidP="00240587">
      <w:pPr>
        <w:pStyle w:val="Heading1"/>
        <w:rPr>
          <w:lang w:val="es-ES_tradnl"/>
        </w:rPr>
      </w:pPr>
      <w:r>
        <w:rPr>
          <w:lang w:val="es-ES_tradnl"/>
        </w:rPr>
        <w:t>Documento de Estudio del Estado del Arte en el campo de la Realidad Virtual y la Realidad Aumentada</w:t>
      </w:r>
      <w:bookmarkStart w:id="0" w:name="_GoBack"/>
      <w:bookmarkEnd w:id="0"/>
    </w:p>
    <w:p w14:paraId="65B44349" w14:textId="77777777" w:rsidR="00240587" w:rsidRDefault="00240587" w:rsidP="00C069B9">
      <w:pPr>
        <w:rPr>
          <w:lang w:val="es-ES_tradnl"/>
        </w:rPr>
      </w:pPr>
    </w:p>
    <w:p w14:paraId="6AF3268F" w14:textId="77777777" w:rsidR="00C069B9" w:rsidRPr="00597B57" w:rsidRDefault="00C069B9" w:rsidP="00C069B9">
      <w:pPr>
        <w:rPr>
          <w:lang w:val="es-ES_tradnl"/>
        </w:rPr>
      </w:pPr>
      <w:r w:rsidRPr="00597B57">
        <w:rPr>
          <w:lang w:val="es-ES_tradnl"/>
        </w:rPr>
        <w:t>Como parte del presente proyecto</w:t>
      </w:r>
      <w:r w:rsidRPr="00597B57">
        <w:rPr>
          <w:lang w:val="es-ES_tradnl"/>
        </w:rPr>
        <w:t>, así como el desarrollo del marco G3M, el uso de Realidad Virtual y Realidad Aumentada se ha estudiado como un medio para explorar mapas tridimensionales virtuales.</w:t>
      </w:r>
    </w:p>
    <w:p w14:paraId="0D1B3D34" w14:textId="77777777" w:rsidR="00C069B9" w:rsidRPr="00597B57" w:rsidRDefault="00C069B9" w:rsidP="00C069B9">
      <w:pPr>
        <w:rPr>
          <w:lang w:val="es-ES_tradnl"/>
        </w:rPr>
      </w:pPr>
    </w:p>
    <w:p w14:paraId="6907B41A" w14:textId="77777777" w:rsidR="00C069B9" w:rsidRPr="00597B57" w:rsidRDefault="00C069B9" w:rsidP="00C069B9">
      <w:pPr>
        <w:rPr>
          <w:lang w:val="es-ES_tradnl"/>
        </w:rPr>
      </w:pPr>
      <w:r w:rsidRPr="00597B57">
        <w:rPr>
          <w:lang w:val="es-ES_tradnl"/>
        </w:rPr>
        <w:t xml:space="preserve">La Realidad Virtual (VR) se refiere en general a las tecnologías que nos permiten crear una simulación realista e </w:t>
      </w:r>
      <w:proofErr w:type="spellStart"/>
      <w:r w:rsidRPr="00597B57">
        <w:rPr>
          <w:lang w:val="es-ES_tradnl"/>
        </w:rPr>
        <w:t>inmersiva</w:t>
      </w:r>
      <w:proofErr w:type="spellEnd"/>
      <w:r w:rsidRPr="00597B57">
        <w:rPr>
          <w:lang w:val="es-ES_tradnl"/>
        </w:rPr>
        <w:t xml:space="preserve"> de un entorno tridimensional</w:t>
      </w:r>
      <w:r w:rsidRPr="00597B57">
        <w:rPr>
          <w:lang w:val="es-ES_tradnl"/>
        </w:rPr>
        <w:t xml:space="preserve"> de</w:t>
      </w:r>
      <w:r w:rsidRPr="00597B57">
        <w:rPr>
          <w:lang w:val="es-ES_tradnl"/>
        </w:rPr>
        <w:t xml:space="preserve"> 36</w:t>
      </w:r>
      <w:r w:rsidRPr="00597B57">
        <w:rPr>
          <w:lang w:val="es-ES_tradnl"/>
        </w:rPr>
        <w:t>0 grados</w:t>
      </w:r>
      <w:r w:rsidRPr="00597B57">
        <w:rPr>
          <w:lang w:val="es-ES_tradnl"/>
        </w:rPr>
        <w:t xml:space="preserve">. La realidad virtual puede abarcar muchos sistemas diferentes para recrear imágenes, sonido, retroalimentación </w:t>
      </w:r>
      <w:proofErr w:type="spellStart"/>
      <w:r w:rsidRPr="00597B57">
        <w:rPr>
          <w:lang w:val="es-ES_tradnl"/>
        </w:rPr>
        <w:t>háptica</w:t>
      </w:r>
      <w:proofErr w:type="spellEnd"/>
      <w:r w:rsidRPr="00597B57">
        <w:rPr>
          <w:lang w:val="es-ES_tradnl"/>
        </w:rPr>
        <w:t>, olores y más. Sin embargo, en esta disertación, solo nos estamos refiriendo a los aspectos visuales de la realidad virtual, y cómo se pueden aplicar a la visualización de una simulación mundial.</w:t>
      </w:r>
    </w:p>
    <w:p w14:paraId="67953CD5" w14:textId="77777777" w:rsidR="00C069B9" w:rsidRPr="00597B57" w:rsidRDefault="00C069B9" w:rsidP="00C069B9">
      <w:pPr>
        <w:rPr>
          <w:lang w:val="es-ES_tradnl"/>
        </w:rPr>
      </w:pPr>
    </w:p>
    <w:p w14:paraId="634BAD17" w14:textId="77777777" w:rsidR="00C069B9" w:rsidRPr="00597B57" w:rsidRDefault="00C069B9" w:rsidP="00C069B9">
      <w:pPr>
        <w:rPr>
          <w:lang w:val="es-ES_tradnl"/>
        </w:rPr>
      </w:pPr>
      <w:r w:rsidRPr="00597B57">
        <w:rPr>
          <w:lang w:val="es-ES_tradnl"/>
        </w:rPr>
        <w:t>Por el contrario, la Realidad Aumentada (AR) es una visión en vivo del entorno físico del mundo cuyos elementos han sido artificialmente aumentados por entradas generadas por computadora, como sonido, video, gráf</w:t>
      </w:r>
      <w:r w:rsidR="00597B57" w:rsidRPr="00597B57">
        <w:rPr>
          <w:lang w:val="es-ES_tradnl"/>
        </w:rPr>
        <w:t>icos 3D, etc. A lo largo de este documento</w:t>
      </w:r>
      <w:r w:rsidRPr="00597B57">
        <w:rPr>
          <w:lang w:val="es-ES_tradnl"/>
        </w:rPr>
        <w:t>, AR se menci</w:t>
      </w:r>
      <w:r w:rsidR="00597B57" w:rsidRPr="00597B57">
        <w:rPr>
          <w:lang w:val="es-ES_tradnl"/>
        </w:rPr>
        <w:t>ona como un medio para agregar i</w:t>
      </w:r>
      <w:r w:rsidRPr="00597B57">
        <w:rPr>
          <w:lang w:val="es-ES_tradnl"/>
        </w:rPr>
        <w:t>mágenes en 3D para un escenario del mundo real basado en la ubicación del espectador. Sin embargo, con la ayuda de la tecnología AR avanzada (como la visión por computadora) se pueden reconocer y mejorar visualmente los objetos del entorno. En ambos sentidos, la información se superpone a los objetos y lugares del entorno del usuario.</w:t>
      </w:r>
    </w:p>
    <w:p w14:paraId="693C32E7" w14:textId="77777777" w:rsidR="00C069B9" w:rsidRPr="00597B57" w:rsidRDefault="00C069B9" w:rsidP="00C069B9">
      <w:pPr>
        <w:rPr>
          <w:lang w:val="es-ES_tradnl"/>
        </w:rPr>
      </w:pPr>
    </w:p>
    <w:p w14:paraId="4579C92B" w14:textId="77777777" w:rsidR="00C069B9" w:rsidRPr="00597B57" w:rsidRDefault="00C069B9" w:rsidP="00C069B9">
      <w:pPr>
        <w:rPr>
          <w:lang w:val="es-ES_tradnl"/>
        </w:rPr>
      </w:pPr>
      <w:r w:rsidRPr="00597B57">
        <w:rPr>
          <w:lang w:val="es-ES_tradnl"/>
        </w:rPr>
        <w:t xml:space="preserve">Ambos conceptos y tecnologías están integrados en </w:t>
      </w:r>
      <w:r w:rsidR="00597B57" w:rsidRPr="00597B57">
        <w:rPr>
          <w:lang w:val="es-ES_tradnl"/>
        </w:rPr>
        <w:t xml:space="preserve">un espectro denominado </w:t>
      </w:r>
      <w:proofErr w:type="spellStart"/>
      <w:r w:rsidR="00597B57" w:rsidRPr="00597B57">
        <w:rPr>
          <w:lang w:val="es-ES_tradnl"/>
        </w:rPr>
        <w:t>Virtuality</w:t>
      </w:r>
      <w:proofErr w:type="spellEnd"/>
      <w:r w:rsidR="00597B57" w:rsidRPr="00597B57">
        <w:rPr>
          <w:lang w:val="es-ES_tradnl"/>
        </w:rPr>
        <w:t xml:space="preserve"> Continuum. </w:t>
      </w:r>
      <w:r w:rsidRPr="00597B57">
        <w:rPr>
          <w:lang w:val="es-ES_tradnl"/>
        </w:rPr>
        <w:t>Este trabajo ofrece una taxonomía en la que la realidad y los escenarios sintéticos se mezclan en diferentes dimensiones y grados.</w:t>
      </w:r>
    </w:p>
    <w:p w14:paraId="6C275D1F" w14:textId="77777777" w:rsidR="00C069B9" w:rsidRPr="00597B57" w:rsidRDefault="00C069B9" w:rsidP="00C069B9">
      <w:pPr>
        <w:rPr>
          <w:lang w:val="es-ES_tradnl"/>
        </w:rPr>
      </w:pPr>
    </w:p>
    <w:p w14:paraId="3D2C5AAF" w14:textId="77777777" w:rsidR="00C069B9" w:rsidRPr="00597B57" w:rsidRDefault="00C069B9" w:rsidP="00C069B9">
      <w:pPr>
        <w:rPr>
          <w:lang w:val="es-ES_tradnl"/>
        </w:rPr>
      </w:pPr>
      <w:r w:rsidRPr="00597B57">
        <w:rPr>
          <w:lang w:val="es-ES_tradnl"/>
        </w:rPr>
        <w:t xml:space="preserve">La idea de engañar a la percepción del individuo mediante el uso de tecnologías digitales se formuló por primera vez a principios del siglo XX. La tecnología VR se desarrolló durante los últimos 50 años, con `` </w:t>
      </w:r>
      <w:proofErr w:type="spellStart"/>
      <w:r w:rsidRPr="00597B57">
        <w:rPr>
          <w:lang w:val="es-ES_tradnl"/>
        </w:rPr>
        <w:t>The</w:t>
      </w:r>
      <w:proofErr w:type="spellEnd"/>
      <w:r w:rsidRPr="00597B57">
        <w:rPr>
          <w:lang w:val="es-ES_tradnl"/>
        </w:rPr>
        <w:t xml:space="preserve"> </w:t>
      </w:r>
      <w:proofErr w:type="spellStart"/>
      <w:r w:rsidRPr="00597B57">
        <w:rPr>
          <w:lang w:val="es-ES_tradnl"/>
        </w:rPr>
        <w:t>Sword</w:t>
      </w:r>
      <w:proofErr w:type="spellEnd"/>
      <w:r w:rsidRPr="00597B57">
        <w:rPr>
          <w:lang w:val="es-ES_tradnl"/>
        </w:rPr>
        <w:t xml:space="preserve"> Of Damocles '' como el primer sistema de visualización montado en la</w:t>
      </w:r>
      <w:r w:rsidR="00597B57" w:rsidRPr="00597B57">
        <w:rPr>
          <w:lang w:val="es-ES_tradnl"/>
        </w:rPr>
        <w:t xml:space="preserve"> cabeza</w:t>
      </w:r>
      <w:r w:rsidRPr="00597B57">
        <w:rPr>
          <w:lang w:val="es-ES_tradnl"/>
        </w:rPr>
        <w:t>. No obstante, en la última década, y particularmente durante el desarrollo de la presente investigación, ha habido un crecimiento masivo en interés e inversión en el campo de la realidad virtual.</w:t>
      </w:r>
    </w:p>
    <w:p w14:paraId="699FBF1E" w14:textId="77777777" w:rsidR="00C069B9" w:rsidRPr="00597B57" w:rsidRDefault="00C069B9" w:rsidP="00C069B9">
      <w:pPr>
        <w:rPr>
          <w:lang w:val="es-ES_tradnl"/>
        </w:rPr>
      </w:pPr>
    </w:p>
    <w:p w14:paraId="3073D00B" w14:textId="6F603125" w:rsidR="00C069B9" w:rsidRPr="00597B57" w:rsidRDefault="00C069B9" w:rsidP="00C069B9">
      <w:pPr>
        <w:rPr>
          <w:lang w:val="es-ES_tradnl"/>
        </w:rPr>
      </w:pPr>
      <w:r w:rsidRPr="00597B57">
        <w:rPr>
          <w:lang w:val="es-ES_tradnl"/>
        </w:rPr>
        <w:t xml:space="preserve">La RV puede implementarse en una pantalla portátil o en cualquier tipo de pantalla móvil. De hecho, esta es la idea explorada como primer acercamiento a la experiencia completa de realidad virtual. Sin embargo, la experiencia de Realidad Virtual más </w:t>
      </w:r>
      <w:proofErr w:type="spellStart"/>
      <w:r w:rsidRPr="00597B57">
        <w:rPr>
          <w:lang w:val="es-ES_tradnl"/>
        </w:rPr>
        <w:t>inmersiva</w:t>
      </w:r>
      <w:proofErr w:type="spellEnd"/>
      <w:r w:rsidRPr="00597B57">
        <w:rPr>
          <w:lang w:val="es-ES_tradnl"/>
        </w:rPr>
        <w:t xml:space="preserve"> se logra a través del uso de una pantalla montada en la cabeza que alimenta al usuario con imágenes emparejadas en estéreo. Durante los últimos cinco años, varias compañías han lanzado nuevos auriculares y soluciones de software para el mercado de realidad virtual. A saber:</w:t>
      </w:r>
    </w:p>
    <w:p w14:paraId="66011048" w14:textId="77777777" w:rsidR="00C069B9" w:rsidRPr="00597B57" w:rsidRDefault="00C069B9" w:rsidP="00C069B9">
      <w:pPr>
        <w:rPr>
          <w:lang w:val="es-ES_tradnl"/>
        </w:rPr>
      </w:pPr>
    </w:p>
    <w:p w14:paraId="51DA95A3" w14:textId="77777777" w:rsidR="00C069B9" w:rsidRPr="00597B57" w:rsidRDefault="00C069B9" w:rsidP="00597B57">
      <w:pPr>
        <w:pStyle w:val="ListParagraph"/>
        <w:numPr>
          <w:ilvl w:val="0"/>
          <w:numId w:val="1"/>
        </w:numPr>
        <w:rPr>
          <w:lang w:val="es-ES_tradnl"/>
        </w:rPr>
      </w:pPr>
      <w:proofErr w:type="spellStart"/>
      <w:r w:rsidRPr="00597B57">
        <w:rPr>
          <w:lang w:val="es-ES_tradnl"/>
        </w:rPr>
        <w:t>Oculus</w:t>
      </w:r>
      <w:proofErr w:type="spellEnd"/>
      <w:r w:rsidRPr="00597B57">
        <w:rPr>
          <w:lang w:val="es-ES_tradnl"/>
        </w:rPr>
        <w:t xml:space="preserve"> VR (ahora adquirido por Facebook Inc.) fue uno de los primeros promotores de esta nueva ola de interés hacia la realidad virtual. Sus auriculares con bandera son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Rift</w:t>
      </w:r>
      <w:proofErr w:type="spellEnd"/>
      <w:r w:rsidRPr="00597B57">
        <w:rPr>
          <w:lang w:val="es-ES_tradnl"/>
        </w:rPr>
        <w:t xml:space="preserve">, que ahora incluye un conjunto de controladores manuales que brindan una de las mejores experiencias de </w:t>
      </w:r>
      <w:r w:rsidRPr="00597B57">
        <w:rPr>
          <w:lang w:val="es-ES_tradnl"/>
        </w:rPr>
        <w:lastRenderedPageBreak/>
        <w:t xml:space="preserve">realidad virtual disponibles en el mercado. Este concepto fue pronto seguido por la entrega de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Gear</w:t>
      </w:r>
      <w:proofErr w:type="spellEnd"/>
      <w:r w:rsidRPr="00597B57">
        <w:rPr>
          <w:lang w:val="es-ES_tradnl"/>
        </w:rPr>
        <w:t>, que permite experiencias de realidad virtual a través de teléfonos Samsung.</w:t>
      </w:r>
    </w:p>
    <w:p w14:paraId="49AB753E" w14:textId="37E11C22" w:rsidR="00C069B9" w:rsidRPr="00597B57" w:rsidRDefault="00C069B9" w:rsidP="00597B57">
      <w:pPr>
        <w:pStyle w:val="ListParagraph"/>
        <w:numPr>
          <w:ilvl w:val="0"/>
          <w:numId w:val="1"/>
        </w:numPr>
        <w:rPr>
          <w:lang w:val="es-ES_tradnl"/>
        </w:rPr>
      </w:pPr>
      <w:r w:rsidRPr="00597B57">
        <w:rPr>
          <w:lang w:val="es-ES_tradnl"/>
        </w:rPr>
        <w:t xml:space="preserve">HTC también desarrolló su propia solución de escritorio para la realidad virtual después del ejemplo de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Rift</w:t>
      </w:r>
      <w:proofErr w:type="spellEnd"/>
      <w:r w:rsidRPr="00597B57">
        <w:rPr>
          <w:lang w:val="es-ES_tradnl"/>
        </w:rPr>
        <w:t xml:space="preserve">. También lanzaron un conjunto de controladores de mano que son rastreados por un conjunto de sensores de movimiento </w:t>
      </w:r>
      <w:r w:rsidR="007C0BD0">
        <w:rPr>
          <w:lang w:val="es-ES_tradnl"/>
        </w:rPr>
        <w:t>IR, tecnología llamada ``</w:t>
      </w:r>
      <w:r w:rsidRPr="00597B57">
        <w:rPr>
          <w:lang w:val="es-ES_tradnl"/>
        </w:rPr>
        <w:t xml:space="preserve">Vive </w:t>
      </w:r>
      <w:proofErr w:type="spellStart"/>
      <w:r w:rsidRPr="00597B57">
        <w:rPr>
          <w:lang w:val="es-ES_tradnl"/>
        </w:rPr>
        <w:t>Lighthouse</w:t>
      </w:r>
      <w:proofErr w:type="spellEnd"/>
      <w:r w:rsidRPr="00597B57">
        <w:rPr>
          <w:lang w:val="es-ES_tradnl"/>
        </w:rPr>
        <w:t xml:space="preserve"> ''.</w:t>
      </w:r>
    </w:p>
    <w:p w14:paraId="51BD9BFF" w14:textId="77777777" w:rsidR="00C069B9" w:rsidRPr="00597B57" w:rsidRDefault="00C069B9" w:rsidP="00597B57">
      <w:pPr>
        <w:pStyle w:val="ListParagraph"/>
        <w:numPr>
          <w:ilvl w:val="0"/>
          <w:numId w:val="1"/>
        </w:numPr>
        <w:rPr>
          <w:lang w:val="es-ES_tradnl"/>
        </w:rPr>
      </w:pPr>
      <w:r w:rsidRPr="00597B57">
        <w:rPr>
          <w:lang w:val="es-ES_tradnl"/>
        </w:rPr>
        <w:t>Sony, a su vez, presentó también PlayStation VR, un auricular con seguimiento de movimiento a través del reconocimiento de imágenes de marcadores de luz.</w:t>
      </w:r>
    </w:p>
    <w:p w14:paraId="7216629F" w14:textId="77777777" w:rsidR="00C069B9" w:rsidRPr="00597B57" w:rsidRDefault="00C069B9" w:rsidP="00597B57">
      <w:pPr>
        <w:pStyle w:val="ListParagraph"/>
        <w:numPr>
          <w:ilvl w:val="0"/>
          <w:numId w:val="1"/>
        </w:numPr>
        <w:rPr>
          <w:lang w:val="es-ES_tradnl"/>
        </w:rPr>
      </w:pPr>
      <w:r w:rsidRPr="00597B57">
        <w:rPr>
          <w:lang w:val="es-ES_tradnl"/>
        </w:rPr>
        <w:t xml:space="preserve">La compañía </w:t>
      </w:r>
      <w:proofErr w:type="spellStart"/>
      <w:r w:rsidRPr="00597B57">
        <w:rPr>
          <w:lang w:val="es-ES_tradnl"/>
        </w:rPr>
        <w:t>Magic</w:t>
      </w:r>
      <w:proofErr w:type="spellEnd"/>
      <w:r w:rsidRPr="00597B57">
        <w:rPr>
          <w:lang w:val="es-ES_tradnl"/>
        </w:rPr>
        <w:t xml:space="preserve"> </w:t>
      </w:r>
      <w:proofErr w:type="spellStart"/>
      <w:r w:rsidRPr="00597B57">
        <w:rPr>
          <w:lang w:val="es-ES_tradnl"/>
        </w:rPr>
        <w:t>Leap</w:t>
      </w:r>
      <w:proofErr w:type="spellEnd"/>
      <w:r w:rsidRPr="00597B57">
        <w:rPr>
          <w:lang w:val="es-ES_tradnl"/>
        </w:rPr>
        <w:t xml:space="preserve"> todavía no ha lanzado su prototipo final, probablemente dirigido a aplicaciones AR. Sin embargo, vale la pena mencionar su enfoque novedoso que presenta una pantalla retina virtual montada en la cabeza que proyecta luz en los ojos del usuario, ya que podría ser el futuro inmediato de las tecnologías de realidad virtual / realidad virtual. Ciertamente, las enormes inversiones de Google y otros actores del mercado en esta empresa parecen confirmar esta idea.</w:t>
      </w:r>
    </w:p>
    <w:p w14:paraId="5FD2578F" w14:textId="77777777" w:rsidR="00C069B9" w:rsidRPr="00597B57" w:rsidRDefault="00C069B9" w:rsidP="00C069B9">
      <w:pPr>
        <w:rPr>
          <w:lang w:val="es-ES_tradnl"/>
        </w:rPr>
      </w:pPr>
    </w:p>
    <w:p w14:paraId="2375F513" w14:textId="77777777" w:rsidR="00C069B9" w:rsidRPr="00597B57" w:rsidRDefault="00C069B9" w:rsidP="00C069B9">
      <w:pPr>
        <w:rPr>
          <w:lang w:val="es-ES_tradnl"/>
        </w:rPr>
      </w:pPr>
      <w:r w:rsidRPr="00597B57">
        <w:rPr>
          <w:lang w:val="es-ES_tradnl"/>
        </w:rPr>
        <w:t xml:space="preserve">A pesar de que estas soluciones pueden ser visualmente impactantes, todavía son demasiado costosas y se aplican de forma limitada para muchos usuarios finales, especialmente para el uso ocasional. Por otro lado, los auriculares vacíos también se han lanzado como una forma económica de implementar una pantalla montada en la cabeza usando un teléfono inteligente como pantalla. El más conocido de estos auriculares es probablemente </w:t>
      </w:r>
      <w:proofErr w:type="spellStart"/>
      <w:r w:rsidRPr="00597B57">
        <w:rPr>
          <w:lang w:val="es-ES_tradnl"/>
        </w:rPr>
        <w:t>Cardboard</w:t>
      </w:r>
      <w:proofErr w:type="spellEnd"/>
      <w:r w:rsidRPr="00597B57">
        <w:rPr>
          <w:lang w:val="es-ES_tradnl"/>
        </w:rPr>
        <w:t xml:space="preserve"> de Google, que permite a los usuarios de Android construir un auricular a un costo mínimo. Otros productos en la misma línea son </w:t>
      </w:r>
      <w:proofErr w:type="spellStart"/>
      <w:r w:rsidRPr="00597B57">
        <w:rPr>
          <w:lang w:val="es-ES_tradnl"/>
        </w:rPr>
        <w:t>Oculus</w:t>
      </w:r>
      <w:proofErr w:type="spellEnd"/>
      <w:r w:rsidRPr="00597B57">
        <w:rPr>
          <w:lang w:val="es-ES_tradnl"/>
        </w:rPr>
        <w:t xml:space="preserve"> </w:t>
      </w:r>
      <w:proofErr w:type="spellStart"/>
      <w:r w:rsidRPr="00597B57">
        <w:rPr>
          <w:lang w:val="es-ES_tradnl"/>
        </w:rPr>
        <w:t>Gear</w:t>
      </w:r>
      <w:proofErr w:type="spellEnd"/>
      <w:r w:rsidRPr="00597B57">
        <w:rPr>
          <w:lang w:val="es-ES_tradnl"/>
        </w:rPr>
        <w:t xml:space="preserve">, </w:t>
      </w:r>
      <w:proofErr w:type="spellStart"/>
      <w:r w:rsidRPr="00597B57">
        <w:rPr>
          <w:lang w:val="es-ES_tradnl"/>
        </w:rPr>
        <w:t>Google's</w:t>
      </w:r>
      <w:proofErr w:type="spellEnd"/>
      <w:r w:rsidRPr="00597B57">
        <w:rPr>
          <w:lang w:val="es-ES_tradnl"/>
        </w:rPr>
        <w:t xml:space="preserve"> </w:t>
      </w:r>
      <w:proofErr w:type="spellStart"/>
      <w:r w:rsidRPr="00597B57">
        <w:rPr>
          <w:lang w:val="es-ES_tradnl"/>
        </w:rPr>
        <w:t>Daydream</w:t>
      </w:r>
      <w:proofErr w:type="spellEnd"/>
      <w:r w:rsidRPr="00597B57">
        <w:rPr>
          <w:lang w:val="es-ES_tradnl"/>
        </w:rPr>
        <w:t xml:space="preserve"> o </w:t>
      </w:r>
      <w:proofErr w:type="spellStart"/>
      <w:r w:rsidRPr="00597B57">
        <w:rPr>
          <w:lang w:val="es-ES_tradnl"/>
        </w:rPr>
        <w:t>VRAse</w:t>
      </w:r>
      <w:proofErr w:type="spellEnd"/>
      <w:r w:rsidRPr="00597B57">
        <w:rPr>
          <w:lang w:val="es-ES_tradnl"/>
        </w:rPr>
        <w:t xml:space="preserve"> (desarrollado por una empresa canaria).</w:t>
      </w:r>
    </w:p>
    <w:p w14:paraId="7F47917F" w14:textId="77777777" w:rsidR="00C069B9" w:rsidRPr="00597B57" w:rsidRDefault="00C069B9" w:rsidP="00C069B9">
      <w:pPr>
        <w:rPr>
          <w:lang w:val="es-ES_tradnl"/>
        </w:rPr>
      </w:pPr>
    </w:p>
    <w:p w14:paraId="77A5ACCB" w14:textId="41E2C128" w:rsidR="00C069B9" w:rsidRPr="00597B57" w:rsidRDefault="00C069B9" w:rsidP="00C069B9">
      <w:pPr>
        <w:rPr>
          <w:lang w:val="es-ES_tradnl"/>
        </w:rPr>
      </w:pPr>
      <w:r w:rsidRPr="00597B57">
        <w:rPr>
          <w:lang w:val="es-ES_tradnl"/>
        </w:rPr>
        <w:t xml:space="preserve">En el lado del software, también hay numerosos motores que hoy en día ofrecen soporte para </w:t>
      </w:r>
      <w:proofErr w:type="spellStart"/>
      <w:r w:rsidRPr="00597B57">
        <w:rPr>
          <w:lang w:val="es-ES_tradnl"/>
        </w:rPr>
        <w:t>renderización</w:t>
      </w:r>
      <w:proofErr w:type="spellEnd"/>
      <w:r w:rsidRPr="00597B57">
        <w:rPr>
          <w:lang w:val="es-ES_tradnl"/>
        </w:rPr>
        <w:t xml:space="preserve"> estéreo de realidad virtual. Entre ellos, podemos encontrar </w:t>
      </w:r>
      <w:proofErr w:type="spellStart"/>
      <w:r w:rsidRPr="00597B57">
        <w:rPr>
          <w:lang w:val="es-ES_tradnl"/>
        </w:rPr>
        <w:t>Unreal</w:t>
      </w:r>
      <w:proofErr w:type="spellEnd"/>
      <w:r w:rsidRPr="00597B57">
        <w:rPr>
          <w:lang w:val="es-ES_tradnl"/>
        </w:rPr>
        <w:t xml:space="preserve"> </w:t>
      </w:r>
      <w:proofErr w:type="spellStart"/>
      <w:r w:rsidRPr="00597B57">
        <w:rPr>
          <w:lang w:val="es-ES_tradnl"/>
        </w:rPr>
        <w:t>Engine</w:t>
      </w:r>
      <w:proofErr w:type="spellEnd"/>
      <w:r w:rsidRPr="00597B57">
        <w:rPr>
          <w:lang w:val="es-ES_tradnl"/>
        </w:rPr>
        <w:t xml:space="preserve">, </w:t>
      </w:r>
      <w:proofErr w:type="spellStart"/>
      <w:r w:rsidRPr="00597B57">
        <w:rPr>
          <w:lang w:val="es-ES_tradnl"/>
        </w:rPr>
        <w:t>CryEngine</w:t>
      </w:r>
      <w:proofErr w:type="spellEnd"/>
      <w:r w:rsidRPr="00597B57">
        <w:rPr>
          <w:lang w:val="es-ES_tradnl"/>
        </w:rPr>
        <w:t xml:space="preserve"> y el motor de </w:t>
      </w:r>
      <w:proofErr w:type="spellStart"/>
      <w:r w:rsidRPr="00597B57">
        <w:rPr>
          <w:lang w:val="es-ES_tradnl"/>
        </w:rPr>
        <w:t>Unity</w:t>
      </w:r>
      <w:proofErr w:type="spellEnd"/>
      <w:r w:rsidRPr="00597B57">
        <w:rPr>
          <w:lang w:val="es-ES_tradnl"/>
        </w:rPr>
        <w:t>, estos últimos son particularmente notables en la industria del desarrollo móvil. Incluso marcos más ambiciosos como el pro</w:t>
      </w:r>
      <w:r w:rsidR="00597B57">
        <w:rPr>
          <w:lang w:val="es-ES_tradnl"/>
        </w:rPr>
        <w:t xml:space="preserve">yecto </w:t>
      </w:r>
      <w:proofErr w:type="spellStart"/>
      <w:r w:rsidR="00597B57">
        <w:rPr>
          <w:lang w:val="es-ES_tradnl"/>
        </w:rPr>
        <w:t>Daydream</w:t>
      </w:r>
      <w:proofErr w:type="spellEnd"/>
      <w:r w:rsidR="00597B57">
        <w:rPr>
          <w:lang w:val="es-ES_tradnl"/>
        </w:rPr>
        <w:t xml:space="preserve"> de Google o OSVR </w:t>
      </w:r>
      <w:r w:rsidRPr="00597B57">
        <w:rPr>
          <w:lang w:val="es-ES_tradnl"/>
        </w:rPr>
        <w:t>apuntan a estandarizar, no solo el desarrollo de visuales VR en todas las plataformas, sino también el acceso a hardware y controladores relacionados. Del mismo modo, hay diferentes enfoques que intentan unificar las creaciones de realidad virtual util</w:t>
      </w:r>
      <w:r w:rsidR="00AF3B5E">
        <w:rPr>
          <w:lang w:val="es-ES_tradnl"/>
        </w:rPr>
        <w:t>izando estándares web</w:t>
      </w:r>
      <w:r w:rsidRPr="00597B57">
        <w:rPr>
          <w:lang w:val="es-ES_tradnl"/>
        </w:rPr>
        <w:t>.</w:t>
      </w:r>
    </w:p>
    <w:p w14:paraId="29E2EB19" w14:textId="77777777" w:rsidR="00C069B9" w:rsidRPr="00597B57" w:rsidRDefault="00C069B9" w:rsidP="00C069B9">
      <w:pPr>
        <w:rPr>
          <w:lang w:val="es-ES_tradnl"/>
        </w:rPr>
      </w:pPr>
    </w:p>
    <w:p w14:paraId="1DDA61F0" w14:textId="77777777" w:rsidR="00AF3B5E" w:rsidRPr="00AF3B5E" w:rsidRDefault="00AF3B5E" w:rsidP="00AF3B5E">
      <w:pPr>
        <w:rPr>
          <w:lang w:val="es-ES_tradnl"/>
        </w:rPr>
      </w:pPr>
      <w:r w:rsidRPr="00AF3B5E">
        <w:rPr>
          <w:lang w:val="es-ES_tradnl"/>
        </w:rPr>
        <w:t>En este sentido, el proyecto G3M, como un motor de gráficos implementado de forma nativa para teléfonos con iOS y Android, se encuentra en una posición ventajosa para adoptar estos nuevos modos de visualización demandantes de hardware. Como el motor de gráficos se implementa directamente en la parte superior de la biblioteca y no contiene ninguna dependencia de terceros, el motor puede aprovechar las capacidades gráficas máximas que ofrece el hardware. Sin embargo, esta independencia implica que el soporte VR / AR debe implementarse desde cero.</w:t>
      </w:r>
    </w:p>
    <w:p w14:paraId="6F02320D" w14:textId="77777777" w:rsidR="00AF3B5E" w:rsidRDefault="00AF3B5E" w:rsidP="00AF3B5E">
      <w:pPr>
        <w:rPr>
          <w:lang w:val="es-ES_tradnl"/>
        </w:rPr>
      </w:pPr>
    </w:p>
    <w:p w14:paraId="6F4F17FF" w14:textId="77777777" w:rsidR="00AF3B5E" w:rsidRPr="00AF3B5E" w:rsidRDefault="00AF3B5E" w:rsidP="00AF3B5E">
      <w:pPr>
        <w:rPr>
          <w:lang w:val="es-ES_tradnl"/>
        </w:rPr>
      </w:pPr>
      <w:r w:rsidRPr="00AF3B5E">
        <w:rPr>
          <w:lang w:val="es-ES_tradnl"/>
        </w:rPr>
        <w:t>Por lo tanto, implementar estas nuevas configuraciones del widget G3M y agregarlas al marco implica una comprensión de las herramientas matemáticas y tecnológicas disponibles.</w:t>
      </w:r>
    </w:p>
    <w:p w14:paraId="485883C1" w14:textId="77777777" w:rsidR="00AF3B5E" w:rsidRPr="00AF3B5E" w:rsidRDefault="00AF3B5E" w:rsidP="00AF3B5E">
      <w:pPr>
        <w:rPr>
          <w:lang w:val="es-ES_tradnl"/>
        </w:rPr>
      </w:pPr>
    </w:p>
    <w:p w14:paraId="0DC0E61D" w14:textId="77777777" w:rsidR="00AF3B5E" w:rsidRDefault="00AF3B5E" w:rsidP="00AF3B5E">
      <w:pPr>
        <w:rPr>
          <w:lang w:val="es-ES_tradnl"/>
        </w:rPr>
      </w:pPr>
    </w:p>
    <w:p w14:paraId="5B28F3E9" w14:textId="77777777" w:rsidR="00AF3B5E" w:rsidRPr="00AF3B5E" w:rsidRDefault="00AF3B5E" w:rsidP="00AF3B5E">
      <w:pPr>
        <w:rPr>
          <w:lang w:val="es-ES_tradnl"/>
        </w:rPr>
      </w:pPr>
    </w:p>
    <w:p w14:paraId="3C489092" w14:textId="6827D526" w:rsidR="00AF3B5E" w:rsidRPr="00AF3B5E" w:rsidRDefault="00AF3B5E" w:rsidP="00AF3B5E">
      <w:pPr>
        <w:pStyle w:val="Heading2"/>
        <w:rPr>
          <w:lang w:val="es-ES_tradnl"/>
        </w:rPr>
      </w:pPr>
      <w:r w:rsidRPr="00AF3B5E">
        <w:rPr>
          <w:lang w:val="es-ES_tradnl"/>
        </w:rPr>
        <w:t>Nuevos usos de VR y AR en ap</w:t>
      </w:r>
      <w:r>
        <w:rPr>
          <w:lang w:val="es-ES_tradnl"/>
        </w:rPr>
        <w:t>licaciones basadas en ubicación</w:t>
      </w:r>
    </w:p>
    <w:p w14:paraId="46DF070F" w14:textId="77777777" w:rsidR="00AF3B5E" w:rsidRPr="00AF3B5E" w:rsidRDefault="00AF3B5E" w:rsidP="00AF3B5E">
      <w:pPr>
        <w:rPr>
          <w:lang w:val="es-ES_tradnl"/>
        </w:rPr>
      </w:pPr>
    </w:p>
    <w:p w14:paraId="751E9201" w14:textId="16AF5095" w:rsidR="00AF3B5E" w:rsidRPr="00AF3B5E" w:rsidRDefault="00AF3B5E" w:rsidP="00AF3B5E">
      <w:pPr>
        <w:rPr>
          <w:lang w:val="es-ES_tradnl"/>
        </w:rPr>
      </w:pPr>
      <w:r w:rsidRPr="00AF3B5E">
        <w:rPr>
          <w:lang w:val="es-ES_tradnl"/>
        </w:rPr>
        <w:t xml:space="preserve">VR y AR se han utilizado durante esta tesis para explorar conjuntos de datos geoespaciales desde el punto de vista de la primera persona. Para algunos casos de uso, el uso de estos visores </w:t>
      </w:r>
      <w:proofErr w:type="spellStart"/>
      <w:r w:rsidRPr="00AF3B5E">
        <w:rPr>
          <w:lang w:val="es-ES_tradnl"/>
        </w:rPr>
        <w:t>inmersivos</w:t>
      </w:r>
      <w:proofErr w:type="spellEnd"/>
      <w:r w:rsidRPr="00AF3B5E">
        <w:rPr>
          <w:lang w:val="es-ES_tradnl"/>
        </w:rPr>
        <w:t xml:space="preserve"> implica que el usuario debe ubicarse físicamente en el entorno que se va a recrear o aumentar. Como en la actualidad, la mayor parte de la experiencia humana ocurre en las ciudades, la exploración de conjuntos de datos representativos urbanos se</w:t>
      </w:r>
      <w:r w:rsidR="007C0BD0">
        <w:rPr>
          <w:lang w:val="es-ES_tradnl"/>
        </w:rPr>
        <w:t xml:space="preserve"> ha identificado</w:t>
      </w:r>
      <w:r w:rsidRPr="00AF3B5E">
        <w:rPr>
          <w:lang w:val="es-ES_tradnl"/>
        </w:rPr>
        <w:t xml:space="preserve"> como una aplicación potencialmente factible.</w:t>
      </w:r>
    </w:p>
    <w:p w14:paraId="4C678F50" w14:textId="77777777" w:rsidR="00AF3B5E" w:rsidRPr="00AF3B5E" w:rsidRDefault="00AF3B5E" w:rsidP="00AF3B5E">
      <w:pPr>
        <w:rPr>
          <w:lang w:val="es-ES_tradnl"/>
        </w:rPr>
      </w:pPr>
    </w:p>
    <w:p w14:paraId="3BF1C2DC" w14:textId="63AE0357" w:rsidR="00AF3B5E" w:rsidRPr="00AF3B5E" w:rsidRDefault="00AF3B5E" w:rsidP="00AF3B5E">
      <w:pPr>
        <w:rPr>
          <w:lang w:val="es-ES_tradnl"/>
        </w:rPr>
      </w:pPr>
      <w:r w:rsidRPr="00AF3B5E">
        <w:rPr>
          <w:lang w:val="es-ES_tradnl"/>
        </w:rPr>
        <w:t xml:space="preserve">En este sentido, los servicios basados ​​en la ubicación (o LBS, por sus siglas en inglés) se han aplicado ampliamente en entornos urbanos y con frecuencia se utilizan para fines de planificación e investigación energética. La mayoría de estas aplicaciones se centran en proporcionar un servicio al usuario final, facilitar la recopilación de datos o en el análisis de datos que han sido generados por los usuarios a través de LBS, como </w:t>
      </w:r>
      <w:r>
        <w:rPr>
          <w:lang w:val="es-ES_tradnl"/>
        </w:rPr>
        <w:t>los medios sociales.</w:t>
      </w:r>
    </w:p>
    <w:p w14:paraId="44CD40BF" w14:textId="77777777" w:rsidR="00AF3B5E" w:rsidRPr="00AF3B5E" w:rsidRDefault="00AF3B5E" w:rsidP="00AF3B5E">
      <w:pPr>
        <w:rPr>
          <w:lang w:val="es-ES_tradnl"/>
        </w:rPr>
      </w:pPr>
    </w:p>
    <w:p w14:paraId="0161E199" w14:textId="09E2277B" w:rsidR="00380D4B" w:rsidRDefault="00AF3B5E" w:rsidP="00AF3B5E">
      <w:pPr>
        <w:rPr>
          <w:lang w:val="es-ES_tradnl"/>
        </w:rPr>
      </w:pPr>
      <w:r w:rsidRPr="00AF3B5E">
        <w:rPr>
          <w:lang w:val="es-ES_tradnl"/>
        </w:rPr>
        <w:t>Además, la aplicación de VR y AR a estos servicios destinados al despliegue urbano data de finales de los años noventa. Bue</w:t>
      </w:r>
      <w:r>
        <w:rPr>
          <w:lang w:val="es-ES_tradnl"/>
        </w:rPr>
        <w:t>nos ejemplos de esto son los ``MARS</w:t>
      </w:r>
      <w:r w:rsidRPr="00AF3B5E">
        <w:rPr>
          <w:lang w:val="es-ES_tradnl"/>
        </w:rPr>
        <w:t xml:space="preserve">'', que superpusieron modelos 3D y punteros en entornos reales </w:t>
      </w:r>
      <w:r>
        <w:rPr>
          <w:lang w:val="es-ES_tradnl"/>
        </w:rPr>
        <w:t>o ``</w:t>
      </w:r>
      <w:proofErr w:type="spellStart"/>
      <w:r>
        <w:rPr>
          <w:lang w:val="es-ES_tradnl"/>
        </w:rPr>
        <w:t>Touring</w:t>
      </w:r>
      <w:proofErr w:type="spellEnd"/>
      <w:r>
        <w:rPr>
          <w:lang w:val="es-ES_tradnl"/>
        </w:rPr>
        <w:t xml:space="preserve"> Machine</w:t>
      </w:r>
      <w:r w:rsidRPr="00AF3B5E">
        <w:rPr>
          <w:lang w:val="es-ES_tradnl"/>
        </w:rPr>
        <w:t>'' que es una evolución del concep</w:t>
      </w:r>
      <w:r w:rsidR="007C0BD0">
        <w:rPr>
          <w:lang w:val="es-ES_tradnl"/>
        </w:rPr>
        <w:t>to de computadoras portátiles.</w:t>
      </w:r>
    </w:p>
    <w:p w14:paraId="73D33D43" w14:textId="77777777" w:rsidR="007C0BD0" w:rsidRDefault="007C0BD0" w:rsidP="00AF3B5E">
      <w:pPr>
        <w:rPr>
          <w:lang w:val="es-ES_tradnl"/>
        </w:rPr>
      </w:pPr>
    </w:p>
    <w:p w14:paraId="17DFBF8A" w14:textId="3E88C88F" w:rsidR="007C0BD0" w:rsidRPr="007C0BD0" w:rsidRDefault="007C0BD0" w:rsidP="007C0BD0">
      <w:pPr>
        <w:rPr>
          <w:lang w:val="es-ES_tradnl"/>
        </w:rPr>
      </w:pPr>
      <w:r w:rsidRPr="007C0BD0">
        <w:rPr>
          <w:lang w:val="es-ES_tradnl"/>
        </w:rPr>
        <w:t xml:space="preserve">En el contexto urbano, se han desarrollado múltiples casos de estudio utilizando Google </w:t>
      </w:r>
      <w:proofErr w:type="spellStart"/>
      <w:r w:rsidRPr="007C0BD0">
        <w:rPr>
          <w:lang w:val="es-ES_tradnl"/>
        </w:rPr>
        <w:t>Glasses</w:t>
      </w:r>
      <w:proofErr w:type="spellEnd"/>
      <w:r w:rsidRPr="007C0BD0">
        <w:rPr>
          <w:lang w:val="es-ES_tradnl"/>
        </w:rPr>
        <w:t xml:space="preserve"> principalmente sobre el tema de navegación y exploración. En el campo de la planificación urbana, el diseño urbano y la investigación energética, las aplicaciones de realidad virtual basadas en </w:t>
      </w:r>
      <w:proofErr w:type="spellStart"/>
      <w:r w:rsidRPr="007C0BD0">
        <w:rPr>
          <w:lang w:val="es-ES_tradnl"/>
        </w:rPr>
        <w:t>Oculus</w:t>
      </w:r>
      <w:proofErr w:type="spellEnd"/>
      <w:r w:rsidRPr="007C0BD0">
        <w:rPr>
          <w:lang w:val="es-ES_tradnl"/>
        </w:rPr>
        <w:t xml:space="preserve"> </w:t>
      </w:r>
      <w:proofErr w:type="spellStart"/>
      <w:r w:rsidRPr="007C0BD0">
        <w:rPr>
          <w:lang w:val="es-ES_tradnl"/>
        </w:rPr>
        <w:t>Rift</w:t>
      </w:r>
      <w:proofErr w:type="spellEnd"/>
      <w:r w:rsidRPr="007C0BD0">
        <w:rPr>
          <w:lang w:val="es-ES_tradnl"/>
        </w:rPr>
        <w:t xml:space="preserve"> presentan varios ejemplos de aplicabilidad exitosa.</w:t>
      </w:r>
    </w:p>
    <w:p w14:paraId="7DC3C0A2" w14:textId="77777777" w:rsidR="007C0BD0" w:rsidRPr="007C0BD0" w:rsidRDefault="007C0BD0" w:rsidP="007C0BD0">
      <w:pPr>
        <w:rPr>
          <w:lang w:val="es-ES_tradnl"/>
        </w:rPr>
      </w:pPr>
    </w:p>
    <w:p w14:paraId="59C20D32" w14:textId="43DAE158" w:rsidR="007C0BD0" w:rsidRPr="007C0BD0" w:rsidRDefault="007C0BD0" w:rsidP="007C0BD0">
      <w:pPr>
        <w:rPr>
          <w:lang w:val="es-ES_tradnl"/>
        </w:rPr>
      </w:pPr>
      <w:r w:rsidRPr="007C0BD0">
        <w:rPr>
          <w:lang w:val="es-ES_tradnl"/>
        </w:rPr>
        <w:t xml:space="preserve">Otros casos de uso incluyen el uso de marcos de mapeo ya existentes como </w:t>
      </w:r>
      <w:proofErr w:type="spellStart"/>
      <w:r w:rsidRPr="007C0BD0">
        <w:rPr>
          <w:lang w:val="es-ES_tradnl"/>
        </w:rPr>
        <w:t>Cesium</w:t>
      </w:r>
      <w:proofErr w:type="spellEnd"/>
      <w:r w:rsidRPr="007C0BD0">
        <w:rPr>
          <w:lang w:val="es-ES_tradnl"/>
        </w:rPr>
        <w:t xml:space="preserve"> en combinación con </w:t>
      </w:r>
      <w:proofErr w:type="spellStart"/>
      <w:r w:rsidRPr="007C0BD0">
        <w:rPr>
          <w:lang w:val="es-ES_tradnl"/>
        </w:rPr>
        <w:t>Oculus</w:t>
      </w:r>
      <w:proofErr w:type="spellEnd"/>
      <w:r w:rsidRPr="007C0BD0">
        <w:rPr>
          <w:lang w:val="es-ES_tradnl"/>
        </w:rPr>
        <w:t xml:space="preserve"> </w:t>
      </w:r>
      <w:proofErr w:type="spellStart"/>
      <w:r w:rsidRPr="007C0BD0">
        <w:rPr>
          <w:lang w:val="es-ES_tradnl"/>
        </w:rPr>
        <w:t>Rift</w:t>
      </w:r>
      <w:proofErr w:type="spellEnd"/>
      <w:r w:rsidRPr="007C0BD0">
        <w:rPr>
          <w:lang w:val="es-ES_tradnl"/>
        </w:rPr>
        <w:t>, por ejemplo, para representar vuelos</w:t>
      </w:r>
      <w:r>
        <w:rPr>
          <w:lang w:val="es-ES_tradnl"/>
        </w:rPr>
        <w:t xml:space="preserve"> de aviones no tripulados</w:t>
      </w:r>
      <w:r w:rsidRPr="007C0BD0">
        <w:rPr>
          <w:lang w:val="es-ES_tradnl"/>
        </w:rPr>
        <w:t>. Sin embargo, de acuerdo con la revisión de</w:t>
      </w:r>
      <w:r>
        <w:rPr>
          <w:lang w:val="es-ES_tradnl"/>
        </w:rPr>
        <w:t xml:space="preserve"> </w:t>
      </w:r>
      <w:proofErr w:type="spellStart"/>
      <w:r w:rsidRPr="007C0BD0">
        <w:rPr>
          <w:lang w:val="es-ES_tradnl"/>
        </w:rPr>
        <w:t>Zamyadi</w:t>
      </w:r>
      <w:proofErr w:type="spellEnd"/>
      <w:r w:rsidRPr="007C0BD0">
        <w:rPr>
          <w:lang w:val="es-ES_tradnl"/>
        </w:rPr>
        <w:t xml:space="preserve"> </w:t>
      </w:r>
      <w:r>
        <w:rPr>
          <w:lang w:val="es-ES_tradnl"/>
        </w:rPr>
        <w:t xml:space="preserve"> (2013)</w:t>
      </w:r>
      <w:r w:rsidRPr="007C0BD0">
        <w:rPr>
          <w:lang w:val="es-ES_tradnl"/>
        </w:rPr>
        <w:t>, cuando se trata de entornos urbanos modelo, la mayoría de estos sistemas usaban formatos de visualización 3D como CAD, 3DS y formatos texturizados como KML y X3D.</w:t>
      </w:r>
    </w:p>
    <w:p w14:paraId="04812B3B" w14:textId="77777777" w:rsidR="007C0BD0" w:rsidRPr="007C0BD0" w:rsidRDefault="007C0BD0" w:rsidP="007C0BD0">
      <w:pPr>
        <w:rPr>
          <w:lang w:val="es-ES_tradnl"/>
        </w:rPr>
      </w:pPr>
    </w:p>
    <w:p w14:paraId="6A6437C5" w14:textId="53F989FB" w:rsidR="007C0BD0" w:rsidRPr="007C0BD0" w:rsidRDefault="007C0BD0" w:rsidP="007C0BD0">
      <w:pPr>
        <w:rPr>
          <w:lang w:val="es-ES_tradnl"/>
        </w:rPr>
      </w:pPr>
      <w:r w:rsidRPr="007C0BD0">
        <w:rPr>
          <w:lang w:val="es-ES_tradnl"/>
        </w:rPr>
        <w:t xml:space="preserve">Hasta el día de hoy, no existen muchos ejemplos que empleen modelos de datos 3D estructurados, a pesar de la existencia de estándares como </w:t>
      </w:r>
      <w:proofErr w:type="spellStart"/>
      <w:r w:rsidRPr="007C0BD0">
        <w:rPr>
          <w:lang w:val="es-ES_tradnl"/>
        </w:rPr>
        <w:t>CityGML</w:t>
      </w:r>
      <w:proofErr w:type="spellEnd"/>
      <w:r w:rsidRPr="007C0BD0">
        <w:rPr>
          <w:lang w:val="es-ES_tradnl"/>
        </w:rPr>
        <w:t>, específicamente diseño para representar modelos geométricos de ciudade</w:t>
      </w:r>
      <w:r>
        <w:rPr>
          <w:lang w:val="es-ES_tradnl"/>
        </w:rPr>
        <w:t xml:space="preserve">s. Otras encuestas como </w:t>
      </w:r>
      <w:proofErr w:type="spellStart"/>
      <w:r w:rsidRPr="007C0BD0">
        <w:rPr>
          <w:lang w:val="es-ES_tradnl"/>
        </w:rPr>
        <w:t>Biljecki</w:t>
      </w:r>
      <w:proofErr w:type="spellEnd"/>
      <w:r>
        <w:rPr>
          <w:lang w:val="es-ES_tradnl"/>
        </w:rPr>
        <w:t xml:space="preserve"> (</w:t>
      </w:r>
      <w:r w:rsidRPr="007C0BD0">
        <w:rPr>
          <w:lang w:val="es-ES_tradnl"/>
        </w:rPr>
        <w:t>2015</w:t>
      </w:r>
      <w:r>
        <w:rPr>
          <w:lang w:val="es-ES_tradnl"/>
        </w:rPr>
        <w:t>)</w:t>
      </w:r>
      <w:r w:rsidRPr="007C0BD0">
        <w:rPr>
          <w:lang w:val="es-ES_tradnl"/>
        </w:rPr>
        <w:t xml:space="preserve"> señalan algunos usos de </w:t>
      </w:r>
      <w:proofErr w:type="spellStart"/>
      <w:r w:rsidRPr="007C0BD0">
        <w:rPr>
          <w:lang w:val="es-ES_tradnl"/>
        </w:rPr>
        <w:t>CityGML</w:t>
      </w:r>
      <w:proofErr w:type="spellEnd"/>
      <w:r w:rsidRPr="007C0BD0">
        <w:rPr>
          <w:lang w:val="es-ES_tradnl"/>
        </w:rPr>
        <w:t xml:space="preserve"> en las presentaciones de realidad virtual y AR, pero no en la moda holística mu</w:t>
      </w:r>
      <w:r>
        <w:rPr>
          <w:lang w:val="es-ES_tradnl"/>
        </w:rPr>
        <w:t>ltimodal explorada por S</w:t>
      </w:r>
      <w:r w:rsidRPr="007C0BD0">
        <w:rPr>
          <w:lang w:val="es-ES_tradnl"/>
        </w:rPr>
        <w:t>antana</w:t>
      </w:r>
      <w:r>
        <w:rPr>
          <w:lang w:val="es-ES_tradnl"/>
        </w:rPr>
        <w:t>(</w:t>
      </w:r>
      <w:r w:rsidRPr="007C0BD0">
        <w:rPr>
          <w:lang w:val="es-ES_tradnl"/>
        </w:rPr>
        <w:t>2016</w:t>
      </w:r>
      <w:r>
        <w:rPr>
          <w:lang w:val="es-ES_tradnl"/>
        </w:rPr>
        <w:t>)</w:t>
      </w:r>
      <w:r w:rsidRPr="007C0BD0">
        <w:rPr>
          <w:lang w:val="es-ES_tradnl"/>
        </w:rPr>
        <w:t>.</w:t>
      </w:r>
    </w:p>
    <w:p w14:paraId="21BC6965" w14:textId="77777777" w:rsidR="007C0BD0" w:rsidRPr="007C0BD0" w:rsidRDefault="007C0BD0" w:rsidP="007C0BD0">
      <w:pPr>
        <w:rPr>
          <w:lang w:val="es-ES_tradnl"/>
        </w:rPr>
      </w:pPr>
    </w:p>
    <w:p w14:paraId="5423FF96" w14:textId="61C33BA6" w:rsidR="007C0BD0" w:rsidRPr="007C0BD0" w:rsidRDefault="007C0BD0" w:rsidP="007C0BD0">
      <w:pPr>
        <w:rPr>
          <w:lang w:val="es-ES_tradnl"/>
        </w:rPr>
      </w:pPr>
      <w:r w:rsidRPr="007C0BD0">
        <w:rPr>
          <w:lang w:val="es-ES_tradnl"/>
        </w:rPr>
        <w:t xml:space="preserve">En cuanto a los resultados de esta </w:t>
      </w:r>
      <w:r>
        <w:rPr>
          <w:lang w:val="es-ES_tradnl"/>
        </w:rPr>
        <w:t>proyecto</w:t>
      </w:r>
      <w:r w:rsidRPr="007C0BD0">
        <w:rPr>
          <w:lang w:val="es-ES_tradnl"/>
        </w:rPr>
        <w:t xml:space="preserve"> en términos de investigación de nuevas ideas, </w:t>
      </w:r>
      <w:r>
        <w:rPr>
          <w:lang w:val="es-ES_tradnl"/>
        </w:rPr>
        <w:t>se plantea como interesante</w:t>
      </w:r>
      <w:r w:rsidRPr="007C0BD0">
        <w:rPr>
          <w:lang w:val="es-ES_tradnl"/>
        </w:rPr>
        <w:t xml:space="preserve"> las capacidades </w:t>
      </w:r>
      <w:r w:rsidR="00CB3774">
        <w:rPr>
          <w:lang w:val="es-ES_tradnl"/>
        </w:rPr>
        <w:t xml:space="preserve">de representación 3Dpara representar modelos </w:t>
      </w:r>
      <w:proofErr w:type="spellStart"/>
      <w:r w:rsidRPr="007C0BD0">
        <w:rPr>
          <w:lang w:val="es-ES_tradnl"/>
        </w:rPr>
        <w:t>CityGML</w:t>
      </w:r>
      <w:proofErr w:type="spellEnd"/>
      <w:r w:rsidRPr="007C0BD0">
        <w:rPr>
          <w:lang w:val="es-ES_tradnl"/>
        </w:rPr>
        <w:t xml:space="preserve"> brutos en plataformas móviles. Esta visualización es un desafío en términos del </w:t>
      </w:r>
      <w:proofErr w:type="spellStart"/>
      <w:r w:rsidRPr="007C0BD0">
        <w:rPr>
          <w:lang w:val="es-ES_tradnl"/>
        </w:rPr>
        <w:t>preprocesamiento</w:t>
      </w:r>
      <w:proofErr w:type="spellEnd"/>
      <w:r w:rsidRPr="007C0BD0">
        <w:rPr>
          <w:lang w:val="es-ES_tradnl"/>
        </w:rPr>
        <w:t xml:space="preserve"> del modelo y de cómo la representación interactiva de conjuntos de datos masivos se realiza en tiempo real sin depender de restricciones de la cámara o modelos </w:t>
      </w:r>
      <w:proofErr w:type="spellStart"/>
      <w:r w:rsidRPr="007C0BD0">
        <w:rPr>
          <w:lang w:val="es-ES_tradnl"/>
        </w:rPr>
        <w:t>multi-LoD</w:t>
      </w:r>
      <w:proofErr w:type="spellEnd"/>
      <w:r w:rsidRPr="007C0BD0">
        <w:rPr>
          <w:lang w:val="es-ES_tradnl"/>
        </w:rPr>
        <w:t>.</w:t>
      </w:r>
    </w:p>
    <w:p w14:paraId="04110AAB" w14:textId="77777777" w:rsidR="007C0BD0" w:rsidRPr="007C0BD0" w:rsidRDefault="007C0BD0" w:rsidP="007C0BD0">
      <w:pPr>
        <w:rPr>
          <w:lang w:val="es-ES_tradnl"/>
        </w:rPr>
      </w:pPr>
    </w:p>
    <w:p w14:paraId="44116224" w14:textId="54B53CDB" w:rsidR="007C0BD0" w:rsidRDefault="007C0BD0" w:rsidP="007C0BD0">
      <w:pPr>
        <w:rPr>
          <w:lang w:val="es-ES_tradnl"/>
        </w:rPr>
      </w:pPr>
      <w:r w:rsidRPr="007C0BD0">
        <w:rPr>
          <w:lang w:val="es-ES_tradnl"/>
        </w:rPr>
        <w:t xml:space="preserve">Las instancias que usan formatos de representación estándar son, por ejemplo, la visualización del flujo de viento </w:t>
      </w:r>
      <w:r>
        <w:rPr>
          <w:lang w:val="es-ES_tradnl"/>
        </w:rPr>
        <w:t xml:space="preserve">en </w:t>
      </w:r>
      <w:proofErr w:type="spellStart"/>
      <w:r>
        <w:rPr>
          <w:lang w:val="es-ES_tradnl"/>
        </w:rPr>
        <w:t>CityGML</w:t>
      </w:r>
      <w:proofErr w:type="spellEnd"/>
      <w:r>
        <w:rPr>
          <w:lang w:val="es-ES_tradnl"/>
        </w:rPr>
        <w:t xml:space="preserve"> como AR por </w:t>
      </w:r>
      <w:proofErr w:type="spellStart"/>
      <w:r w:rsidRPr="007C0BD0">
        <w:rPr>
          <w:lang w:val="es-ES_tradnl"/>
        </w:rPr>
        <w:t>Heuveline</w:t>
      </w:r>
      <w:proofErr w:type="spellEnd"/>
      <w:r>
        <w:rPr>
          <w:lang w:val="es-ES_tradnl"/>
        </w:rPr>
        <w:t xml:space="preserve"> (</w:t>
      </w:r>
      <w:r w:rsidRPr="007C0BD0">
        <w:rPr>
          <w:lang w:val="es-ES_tradnl"/>
        </w:rPr>
        <w:t>2011</w:t>
      </w:r>
      <w:r>
        <w:rPr>
          <w:lang w:val="es-ES_tradnl"/>
        </w:rPr>
        <w:t>)</w:t>
      </w:r>
      <w:r w:rsidRPr="007C0BD0">
        <w:rPr>
          <w:lang w:val="es-ES_tradnl"/>
        </w:rPr>
        <w:t xml:space="preserve"> o el visor de AR de estruc</w:t>
      </w:r>
      <w:r>
        <w:rPr>
          <w:lang w:val="es-ES_tradnl"/>
        </w:rPr>
        <w:t xml:space="preserve">turas subterráneas por </w:t>
      </w:r>
      <w:proofErr w:type="spellStart"/>
      <w:r w:rsidRPr="007C0BD0">
        <w:rPr>
          <w:lang w:val="es-ES_tradnl"/>
        </w:rPr>
        <w:t>Schall</w:t>
      </w:r>
      <w:proofErr w:type="spellEnd"/>
      <w:r>
        <w:rPr>
          <w:lang w:val="es-ES_tradnl"/>
        </w:rPr>
        <w:t xml:space="preserve"> (2010)</w:t>
      </w:r>
      <w:r w:rsidRPr="007C0BD0">
        <w:rPr>
          <w:lang w:val="es-ES_tradnl"/>
        </w:rPr>
        <w:t xml:space="preserve">. Sin embargo, que yo sepa, la conjunción de los tres modos de vista, modo de mapa, modos de realidad virtual y aumentada en la misma API de mapeo utilizando formatos de datos urbanos estandarizados como </w:t>
      </w:r>
      <w:proofErr w:type="spellStart"/>
      <w:r w:rsidRPr="007C0BD0">
        <w:rPr>
          <w:lang w:val="es-ES_tradnl"/>
        </w:rPr>
        <w:t>CityGML</w:t>
      </w:r>
      <w:proofErr w:type="spellEnd"/>
      <w:r w:rsidRPr="007C0BD0">
        <w:rPr>
          <w:lang w:val="es-ES_tradnl"/>
        </w:rPr>
        <w:t xml:space="preserve"> puede considerarse una contribución novedosa al campo.</w:t>
      </w:r>
    </w:p>
    <w:p w14:paraId="19D42D91" w14:textId="77777777" w:rsidR="00CB3774" w:rsidRDefault="00CB3774" w:rsidP="007C0BD0">
      <w:pPr>
        <w:rPr>
          <w:lang w:val="es-ES_tradnl"/>
        </w:rPr>
      </w:pPr>
    </w:p>
    <w:p w14:paraId="7BE4DA7B" w14:textId="7F8C6D48" w:rsidR="00CB3774" w:rsidRDefault="00CB3774" w:rsidP="00CB3774">
      <w:pPr>
        <w:pStyle w:val="Heading2"/>
        <w:rPr>
          <w:lang w:val="es-ES_tradnl"/>
        </w:rPr>
      </w:pPr>
      <w:r>
        <w:rPr>
          <w:lang w:val="es-ES_tradnl"/>
        </w:rPr>
        <w:t>Referencias</w:t>
      </w:r>
    </w:p>
    <w:p w14:paraId="159E937A" w14:textId="77777777" w:rsidR="00CB3774" w:rsidRDefault="00CB3774" w:rsidP="00CB3774"/>
    <w:p w14:paraId="49496BAD" w14:textId="72AAFDC9" w:rsidR="00CB3774" w:rsidRDefault="00CB3774" w:rsidP="00CB3774">
      <w:pPr>
        <w:rPr>
          <w:lang w:val="es-ES_tradnl"/>
        </w:rPr>
      </w:pPr>
      <w:r w:rsidRPr="00CB3774">
        <w:rPr>
          <w:lang w:val="es-ES_tradnl"/>
        </w:rPr>
        <w:t>A continuación se listan las principal</w:t>
      </w:r>
      <w:r>
        <w:rPr>
          <w:lang w:val="es-ES_tradnl"/>
        </w:rPr>
        <w:t>e</w:t>
      </w:r>
      <w:r w:rsidRPr="00CB3774">
        <w:rPr>
          <w:lang w:val="es-ES_tradnl"/>
        </w:rPr>
        <w:t>s publicaciones científicas que han sido recopiladas y de las que se ha</w:t>
      </w:r>
      <w:r w:rsidR="00240587">
        <w:rPr>
          <w:lang w:val="es-ES_tradnl"/>
        </w:rPr>
        <w:t>n</w:t>
      </w:r>
      <w:r w:rsidRPr="00CB3774">
        <w:rPr>
          <w:lang w:val="es-ES_tradnl"/>
        </w:rPr>
        <w:t xml:space="preserve"> extraído ideas</w:t>
      </w:r>
      <w:r w:rsidR="00240587">
        <w:rPr>
          <w:lang w:val="es-ES_tradnl"/>
        </w:rPr>
        <w:t xml:space="preserve"> y conceptos a integrar en este proyecto</w:t>
      </w:r>
      <w:r w:rsidRPr="00CB3774">
        <w:rPr>
          <w:lang w:val="es-ES_tradnl"/>
        </w:rPr>
        <w:t>, ya sea por su</w:t>
      </w:r>
      <w:r w:rsidR="00240587">
        <w:rPr>
          <w:lang w:val="es-ES_tradnl"/>
        </w:rPr>
        <w:t xml:space="preserve"> especial</w:t>
      </w:r>
      <w:r w:rsidRPr="00CB3774">
        <w:rPr>
          <w:lang w:val="es-ES_tradnl"/>
        </w:rPr>
        <w:t xml:space="preserve"> relevancia </w:t>
      </w:r>
      <w:r w:rsidR="00240587">
        <w:rPr>
          <w:lang w:val="es-ES_tradnl"/>
        </w:rPr>
        <w:t xml:space="preserve">en el campo de los diversos modos de visualización aquí comentados </w:t>
      </w:r>
      <w:r w:rsidRPr="00CB3774">
        <w:rPr>
          <w:lang w:val="es-ES_tradnl"/>
        </w:rPr>
        <w:t xml:space="preserve">o por su </w:t>
      </w:r>
      <w:r>
        <w:rPr>
          <w:lang w:val="es-ES_tradnl"/>
        </w:rPr>
        <w:t>cará</w:t>
      </w:r>
      <w:r w:rsidRPr="00CB3774">
        <w:rPr>
          <w:lang w:val="es-ES_tradnl"/>
        </w:rPr>
        <w:t>cter novedoso.</w:t>
      </w:r>
    </w:p>
    <w:p w14:paraId="10758460" w14:textId="77777777" w:rsidR="00CB3774" w:rsidRDefault="00CB3774" w:rsidP="00CB3774">
      <w:pPr>
        <w:rPr>
          <w:lang w:val="es-ES_tradnl"/>
        </w:rPr>
      </w:pPr>
    </w:p>
    <w:p w14:paraId="62E4C73D" w14:textId="77777777" w:rsidR="005B2862" w:rsidRPr="00240587" w:rsidRDefault="005B2862" w:rsidP="00240587">
      <w:pPr>
        <w:rPr>
          <w:rFonts w:ascii="Calibri" w:hAnsi="Calibri"/>
          <w:lang w:val="es-ES_tradnl"/>
        </w:rPr>
      </w:pPr>
    </w:p>
    <w:p w14:paraId="7DBC4E9E"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Feiner</w:t>
      </w:r>
      <w:proofErr w:type="spellEnd"/>
      <w:r w:rsidRPr="00240587">
        <w:rPr>
          <w:rFonts w:ascii="Calibri" w:hAnsi="Calibri" w:cs="Times New Roman"/>
          <w:lang w:val="es-ES_tradnl" w:eastAsia="en-GB"/>
        </w:rPr>
        <w:t xml:space="preserve">, S., </w:t>
      </w:r>
      <w:proofErr w:type="spellStart"/>
      <w:r w:rsidRPr="00240587">
        <w:rPr>
          <w:rFonts w:ascii="Calibri" w:hAnsi="Calibri" w:cs="Times New Roman"/>
          <w:lang w:val="es-ES_tradnl" w:eastAsia="en-GB"/>
        </w:rPr>
        <w:t>MacIntyre</w:t>
      </w:r>
      <w:proofErr w:type="spellEnd"/>
      <w:r w:rsidRPr="00240587">
        <w:rPr>
          <w:rFonts w:ascii="Calibri" w:hAnsi="Calibri" w:cs="Times New Roman"/>
          <w:lang w:val="es-ES_tradnl" w:eastAsia="en-GB"/>
        </w:rPr>
        <w:t xml:space="preserve">, B., </w:t>
      </w:r>
      <w:proofErr w:type="spellStart"/>
      <w:r w:rsidRPr="00240587">
        <w:rPr>
          <w:rFonts w:ascii="Calibri" w:hAnsi="Calibri" w:cs="Times New Roman"/>
          <w:lang w:val="es-ES_tradnl" w:eastAsia="en-GB"/>
        </w:rPr>
        <w:t>Höllerer</w:t>
      </w:r>
      <w:proofErr w:type="spellEnd"/>
      <w:r w:rsidRPr="00240587">
        <w:rPr>
          <w:rFonts w:ascii="Calibri" w:hAnsi="Calibri" w:cs="Times New Roman"/>
          <w:lang w:val="es-ES_tradnl" w:eastAsia="en-GB"/>
        </w:rPr>
        <w:t xml:space="preserve">, T., &amp; </w:t>
      </w:r>
      <w:proofErr w:type="spellStart"/>
      <w:r w:rsidRPr="00240587">
        <w:rPr>
          <w:rFonts w:ascii="Calibri" w:hAnsi="Calibri" w:cs="Times New Roman"/>
          <w:lang w:val="es-ES_tradnl" w:eastAsia="en-GB"/>
        </w:rPr>
        <w:t>Webster</w:t>
      </w:r>
      <w:proofErr w:type="spellEnd"/>
      <w:r w:rsidRPr="00240587">
        <w:rPr>
          <w:rFonts w:ascii="Calibri" w:hAnsi="Calibri" w:cs="Times New Roman"/>
          <w:lang w:val="es-ES_tradnl" w:eastAsia="en-GB"/>
        </w:rPr>
        <w:t xml:space="preserve">, A. (1997). A </w:t>
      </w:r>
      <w:proofErr w:type="spellStart"/>
      <w:r w:rsidRPr="00240587">
        <w:rPr>
          <w:rFonts w:ascii="Calibri" w:hAnsi="Calibri" w:cs="Times New Roman"/>
          <w:lang w:val="es-ES_tradnl" w:eastAsia="en-GB"/>
        </w:rPr>
        <w:t>touring</w:t>
      </w:r>
      <w:proofErr w:type="spellEnd"/>
      <w:r w:rsidRPr="00240587">
        <w:rPr>
          <w:rFonts w:ascii="Calibri" w:hAnsi="Calibri" w:cs="Times New Roman"/>
          <w:lang w:val="es-ES_tradnl" w:eastAsia="en-GB"/>
        </w:rPr>
        <w:t xml:space="preserve"> machine: </w:t>
      </w:r>
      <w:proofErr w:type="spellStart"/>
      <w:r w:rsidRPr="00240587">
        <w:rPr>
          <w:rFonts w:ascii="Calibri" w:hAnsi="Calibri" w:cs="Times New Roman"/>
          <w:lang w:val="es-ES_tradnl" w:eastAsia="en-GB"/>
        </w:rPr>
        <w:t>Prototyping</w:t>
      </w:r>
      <w:proofErr w:type="spellEnd"/>
      <w:r w:rsidRPr="00240587">
        <w:rPr>
          <w:rFonts w:ascii="Calibri" w:hAnsi="Calibri" w:cs="Times New Roman"/>
          <w:lang w:val="es-ES_tradnl" w:eastAsia="en-GB"/>
        </w:rPr>
        <w:t xml:space="preserve"> 3D </w:t>
      </w:r>
      <w:proofErr w:type="spellStart"/>
      <w:r w:rsidRPr="00240587">
        <w:rPr>
          <w:rFonts w:ascii="Calibri" w:hAnsi="Calibri" w:cs="Times New Roman"/>
          <w:lang w:val="es-ES_tradnl" w:eastAsia="en-GB"/>
        </w:rPr>
        <w:t>mobile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systems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exploring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urban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environment</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Personal and </w:t>
      </w:r>
      <w:proofErr w:type="spellStart"/>
      <w:r w:rsidRPr="00240587">
        <w:rPr>
          <w:rFonts w:ascii="Calibri" w:hAnsi="Calibri" w:cs="Times New Roman"/>
          <w:i/>
          <w:iCs/>
          <w:lang w:val="es-ES_tradnl" w:eastAsia="en-GB"/>
        </w:rPr>
        <w:t>Ubiquitous</w:t>
      </w:r>
      <w:proofErr w:type="spellEnd"/>
      <w:r w:rsidRPr="00240587">
        <w:rPr>
          <w:rFonts w:ascii="Calibri" w:hAnsi="Calibri" w:cs="Times New Roman"/>
          <w:i/>
          <w:iCs/>
          <w:lang w:val="es-ES_tradnl" w:eastAsia="en-GB"/>
        </w:rPr>
        <w:t xml:space="preserve"> Computing</w:t>
      </w:r>
      <w:r w:rsidRPr="00240587">
        <w:rPr>
          <w:rFonts w:ascii="Calibri" w:hAnsi="Calibri" w:cs="Times New Roman"/>
          <w:lang w:val="es-ES_tradnl" w:eastAsia="en-GB"/>
        </w:rPr>
        <w:t xml:space="preserve">, </w:t>
      </w:r>
      <w:r w:rsidRPr="00240587">
        <w:rPr>
          <w:rFonts w:ascii="Calibri" w:hAnsi="Calibri" w:cs="Times New Roman"/>
          <w:i/>
          <w:iCs/>
          <w:lang w:val="es-ES_tradnl" w:eastAsia="en-GB"/>
        </w:rPr>
        <w:t>1</w:t>
      </w:r>
      <w:r w:rsidRPr="00240587">
        <w:rPr>
          <w:rFonts w:ascii="Calibri" w:hAnsi="Calibri" w:cs="Times New Roman"/>
          <w:lang w:val="es-ES_tradnl" w:eastAsia="en-GB"/>
        </w:rPr>
        <w:t>(4), 208–217. https://doi.org/10.1007/BF01682023</w:t>
      </w:r>
    </w:p>
    <w:p w14:paraId="3C20ECF9" w14:textId="77777777" w:rsidR="005B2862" w:rsidRPr="00240587" w:rsidRDefault="005B2862" w:rsidP="00240587">
      <w:pPr>
        <w:pStyle w:val="ListParagraph"/>
        <w:numPr>
          <w:ilvl w:val="0"/>
          <w:numId w:val="3"/>
        </w:numPr>
        <w:rPr>
          <w:rFonts w:ascii="Calibri" w:hAnsi="Calibri" w:cs="Times New Roman"/>
          <w:lang w:val="es-ES_tradnl" w:eastAsia="en-GB"/>
        </w:rPr>
      </w:pPr>
      <w:r w:rsidRPr="00240587">
        <w:rPr>
          <w:rFonts w:ascii="Calibri" w:hAnsi="Calibri" w:cs="Times New Roman"/>
          <w:lang w:val="es-ES_tradnl" w:eastAsia="en-GB"/>
        </w:rPr>
        <w:t xml:space="preserve">Torres, J., Ten, M., Zarzoso, J., </w:t>
      </w:r>
      <w:proofErr w:type="spellStart"/>
      <w:r w:rsidRPr="00240587">
        <w:rPr>
          <w:rFonts w:ascii="Calibri" w:hAnsi="Calibri" w:cs="Times New Roman"/>
          <w:lang w:val="es-ES_tradnl" w:eastAsia="en-GB"/>
        </w:rPr>
        <w:t>Salom</w:t>
      </w:r>
      <w:proofErr w:type="spellEnd"/>
      <w:r w:rsidRPr="00240587">
        <w:rPr>
          <w:rFonts w:ascii="Calibri" w:hAnsi="Calibri" w:cs="Times New Roman"/>
          <w:lang w:val="es-ES_tradnl" w:eastAsia="en-GB"/>
        </w:rPr>
        <w:t xml:space="preserve">, L., </w:t>
      </w:r>
      <w:proofErr w:type="spellStart"/>
      <w:r w:rsidRPr="00240587">
        <w:rPr>
          <w:rFonts w:ascii="Calibri" w:hAnsi="Calibri" w:cs="Times New Roman"/>
          <w:lang w:val="es-ES_tradnl" w:eastAsia="en-GB"/>
        </w:rPr>
        <w:t>Gaitan</w:t>
      </w:r>
      <w:proofErr w:type="spellEnd"/>
      <w:r w:rsidRPr="00240587">
        <w:rPr>
          <w:rFonts w:ascii="Calibri" w:hAnsi="Calibri" w:cs="Times New Roman"/>
          <w:lang w:val="es-ES_tradnl" w:eastAsia="en-GB"/>
        </w:rPr>
        <w:t xml:space="preserve">, R., &amp; </w:t>
      </w:r>
      <w:proofErr w:type="spellStart"/>
      <w:r w:rsidRPr="00240587">
        <w:rPr>
          <w:rFonts w:ascii="Calibri" w:hAnsi="Calibri" w:cs="Times New Roman"/>
          <w:lang w:val="es-ES_tradnl" w:eastAsia="en-GB"/>
        </w:rPr>
        <w:t>Lluch</w:t>
      </w:r>
      <w:proofErr w:type="spellEnd"/>
      <w:r w:rsidRPr="00240587">
        <w:rPr>
          <w:rFonts w:ascii="Calibri" w:hAnsi="Calibri" w:cs="Times New Roman"/>
          <w:lang w:val="es-ES_tradnl" w:eastAsia="en-GB"/>
        </w:rPr>
        <w:t xml:space="preserve">, J. (2013). </w:t>
      </w:r>
      <w:proofErr w:type="spellStart"/>
      <w:r w:rsidRPr="00240587">
        <w:rPr>
          <w:rFonts w:ascii="Calibri" w:hAnsi="Calibri" w:cs="Times New Roman"/>
          <w:lang w:val="es-ES_tradnl" w:eastAsia="en-GB"/>
        </w:rPr>
        <w:t>Comparative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Study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Stereoscopic</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Techniques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Applied</w:t>
      </w:r>
      <w:proofErr w:type="spellEnd"/>
      <w:r w:rsidRPr="00240587">
        <w:rPr>
          <w:rFonts w:ascii="Calibri" w:hAnsi="Calibri" w:cs="Times New Roman"/>
          <w:lang w:val="es-ES_tradnl" w:eastAsia="en-GB"/>
        </w:rPr>
        <w:t xml:space="preserve"> to a Virtual </w:t>
      </w:r>
      <w:proofErr w:type="spellStart"/>
      <w:r w:rsidRPr="00240587">
        <w:rPr>
          <w:rFonts w:ascii="Calibri" w:hAnsi="Calibri" w:cs="Times New Roman"/>
          <w:lang w:val="es-ES_tradnl" w:eastAsia="en-GB"/>
        </w:rPr>
        <w:t>Globe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Cartographic</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Journal</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50</w:t>
      </w:r>
      <w:r w:rsidRPr="00240587">
        <w:rPr>
          <w:rFonts w:ascii="Calibri" w:hAnsi="Calibri" w:cs="Times New Roman"/>
          <w:lang w:val="es-ES_tradnl" w:eastAsia="en-GB"/>
        </w:rPr>
        <w:t>(4), 369–375. https://doi.org/10.1179/1743277413Y.0000000034</w:t>
      </w:r>
    </w:p>
    <w:p w14:paraId="562FE3BF"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Höllerer</w:t>
      </w:r>
      <w:proofErr w:type="spellEnd"/>
      <w:r w:rsidRPr="00240587">
        <w:rPr>
          <w:rFonts w:ascii="Calibri" w:hAnsi="Calibri" w:cs="Times New Roman"/>
          <w:lang w:val="es-ES_tradnl" w:eastAsia="en-GB"/>
        </w:rPr>
        <w:t xml:space="preserve">, T., </w:t>
      </w:r>
      <w:proofErr w:type="spellStart"/>
      <w:r w:rsidRPr="00240587">
        <w:rPr>
          <w:rFonts w:ascii="Calibri" w:hAnsi="Calibri" w:cs="Times New Roman"/>
          <w:lang w:val="es-ES_tradnl" w:eastAsia="en-GB"/>
        </w:rPr>
        <w:t>Feiner</w:t>
      </w:r>
      <w:proofErr w:type="spellEnd"/>
      <w:r w:rsidRPr="00240587">
        <w:rPr>
          <w:rFonts w:ascii="Calibri" w:hAnsi="Calibri" w:cs="Times New Roman"/>
          <w:lang w:val="es-ES_tradnl" w:eastAsia="en-GB"/>
        </w:rPr>
        <w:t xml:space="preserve">, S., </w:t>
      </w:r>
      <w:proofErr w:type="spellStart"/>
      <w:r w:rsidRPr="00240587">
        <w:rPr>
          <w:rFonts w:ascii="Calibri" w:hAnsi="Calibri" w:cs="Times New Roman"/>
          <w:lang w:val="es-ES_tradnl" w:eastAsia="en-GB"/>
        </w:rPr>
        <w:t>Terauchi</w:t>
      </w:r>
      <w:proofErr w:type="spellEnd"/>
      <w:r w:rsidRPr="00240587">
        <w:rPr>
          <w:rFonts w:ascii="Calibri" w:hAnsi="Calibri" w:cs="Times New Roman"/>
          <w:lang w:val="es-ES_tradnl" w:eastAsia="en-GB"/>
        </w:rPr>
        <w:t xml:space="preserve">, T., </w:t>
      </w:r>
      <w:proofErr w:type="spellStart"/>
      <w:r w:rsidRPr="00240587">
        <w:rPr>
          <w:rFonts w:ascii="Calibri" w:hAnsi="Calibri" w:cs="Times New Roman"/>
          <w:lang w:val="es-ES_tradnl" w:eastAsia="en-GB"/>
        </w:rPr>
        <w:t>Rashid</w:t>
      </w:r>
      <w:proofErr w:type="spellEnd"/>
      <w:r w:rsidRPr="00240587">
        <w:rPr>
          <w:rFonts w:ascii="Calibri" w:hAnsi="Calibri" w:cs="Times New Roman"/>
          <w:lang w:val="es-ES_tradnl" w:eastAsia="en-GB"/>
        </w:rPr>
        <w:t xml:space="preserve">, G., &amp; </w:t>
      </w:r>
      <w:proofErr w:type="spellStart"/>
      <w:r w:rsidRPr="00240587">
        <w:rPr>
          <w:rFonts w:ascii="Calibri" w:hAnsi="Calibri" w:cs="Times New Roman"/>
          <w:lang w:val="es-ES_tradnl" w:eastAsia="en-GB"/>
        </w:rPr>
        <w:t>Hallaway</w:t>
      </w:r>
      <w:proofErr w:type="spellEnd"/>
      <w:r w:rsidRPr="00240587">
        <w:rPr>
          <w:rFonts w:ascii="Calibri" w:hAnsi="Calibri" w:cs="Times New Roman"/>
          <w:lang w:val="es-ES_tradnl" w:eastAsia="en-GB"/>
        </w:rPr>
        <w:t xml:space="preserve">, D. (1999). </w:t>
      </w:r>
      <w:proofErr w:type="spellStart"/>
      <w:r w:rsidRPr="00240587">
        <w:rPr>
          <w:rFonts w:ascii="Calibri" w:hAnsi="Calibri" w:cs="Times New Roman"/>
          <w:lang w:val="es-ES_tradnl" w:eastAsia="en-GB"/>
        </w:rPr>
        <w:t>Exploring</w:t>
      </w:r>
      <w:proofErr w:type="spellEnd"/>
      <w:r w:rsidRPr="00240587">
        <w:rPr>
          <w:rFonts w:ascii="Calibri" w:hAnsi="Calibri" w:cs="Times New Roman"/>
          <w:lang w:val="es-ES_tradnl" w:eastAsia="en-GB"/>
        </w:rPr>
        <w:t xml:space="preserve"> MARS: </w:t>
      </w:r>
      <w:proofErr w:type="spellStart"/>
      <w:r w:rsidRPr="00240587">
        <w:rPr>
          <w:rFonts w:ascii="Calibri" w:hAnsi="Calibri" w:cs="Times New Roman"/>
          <w:lang w:val="es-ES_tradnl" w:eastAsia="en-GB"/>
        </w:rPr>
        <w:t>Developing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indoor</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outdoor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user</w:t>
      </w:r>
      <w:proofErr w:type="spellEnd"/>
      <w:r w:rsidRPr="00240587">
        <w:rPr>
          <w:rFonts w:ascii="Calibri" w:hAnsi="Calibri" w:cs="Times New Roman"/>
          <w:lang w:val="es-ES_tradnl" w:eastAsia="en-GB"/>
        </w:rPr>
        <w:t xml:space="preserve"> interfaces to a </w:t>
      </w:r>
      <w:proofErr w:type="spellStart"/>
      <w:r w:rsidRPr="00240587">
        <w:rPr>
          <w:rFonts w:ascii="Calibri" w:hAnsi="Calibri" w:cs="Times New Roman"/>
          <w:lang w:val="es-ES_tradnl" w:eastAsia="en-GB"/>
        </w:rPr>
        <w:t>mobile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system</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Computers</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Graphics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Pergamon</w:t>
      </w:r>
      <w:proofErr w:type="spellEnd"/>
      <w:r w:rsidRPr="00240587">
        <w:rPr>
          <w:rFonts w:ascii="Calibri" w:hAnsi="Calibri" w:cs="Times New Roman"/>
          <w:i/>
          <w:iCs/>
          <w:lang w:val="es-ES_tradnl" w:eastAsia="en-GB"/>
        </w:rPr>
        <w:t>)</w:t>
      </w:r>
      <w:r w:rsidRPr="00240587">
        <w:rPr>
          <w:rFonts w:ascii="Calibri" w:hAnsi="Calibri" w:cs="Times New Roman"/>
          <w:lang w:val="es-ES_tradnl" w:eastAsia="en-GB"/>
        </w:rPr>
        <w:t xml:space="preserve">, </w:t>
      </w:r>
      <w:r w:rsidRPr="00240587">
        <w:rPr>
          <w:rFonts w:ascii="Calibri" w:hAnsi="Calibri" w:cs="Times New Roman"/>
          <w:i/>
          <w:iCs/>
          <w:lang w:val="es-ES_tradnl" w:eastAsia="en-GB"/>
        </w:rPr>
        <w:t>23</w:t>
      </w:r>
      <w:r w:rsidRPr="00240587">
        <w:rPr>
          <w:rFonts w:ascii="Calibri" w:hAnsi="Calibri" w:cs="Times New Roman"/>
          <w:lang w:val="es-ES_tradnl" w:eastAsia="en-GB"/>
        </w:rPr>
        <w:t>(6), 779–785. https://doi.org/10.1016/S0097-8493(99)00103-X</w:t>
      </w:r>
    </w:p>
    <w:p w14:paraId="064107AF" w14:textId="77777777" w:rsidR="005B2862" w:rsidRPr="00240587" w:rsidRDefault="005B2862" w:rsidP="00240587">
      <w:pPr>
        <w:pStyle w:val="ListParagraph"/>
        <w:numPr>
          <w:ilvl w:val="0"/>
          <w:numId w:val="3"/>
        </w:numPr>
        <w:rPr>
          <w:rFonts w:ascii="Calibri" w:hAnsi="Calibri" w:cs="Times New Roman"/>
          <w:lang w:val="es-ES_tradnl" w:eastAsia="en-GB"/>
        </w:rPr>
      </w:pPr>
      <w:r w:rsidRPr="00240587">
        <w:rPr>
          <w:rFonts w:ascii="Calibri" w:hAnsi="Calibri" w:cs="Times New Roman"/>
          <w:lang w:val="es-ES_tradnl" w:eastAsia="en-GB"/>
        </w:rPr>
        <w:t xml:space="preserve">Google. (2015). </w:t>
      </w:r>
      <w:proofErr w:type="spellStart"/>
      <w:r w:rsidRPr="00240587">
        <w:rPr>
          <w:rFonts w:ascii="Calibri" w:hAnsi="Calibri" w:cs="Times New Roman"/>
          <w:lang w:val="es-ES_tradnl" w:eastAsia="en-GB"/>
        </w:rPr>
        <w:t>SensorManager</w:t>
      </w:r>
      <w:proofErr w:type="spellEnd"/>
      <w:r w:rsidRPr="00240587">
        <w:rPr>
          <w:rFonts w:ascii="Calibri" w:hAnsi="Calibri" w:cs="Times New Roman"/>
          <w:lang w:val="es-ES_tradnl" w:eastAsia="en-GB"/>
        </w:rPr>
        <w:t xml:space="preserve"> - Android Reference.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April</w:t>
      </w:r>
      <w:proofErr w:type="spellEnd"/>
      <w:r w:rsidRPr="00240587">
        <w:rPr>
          <w:rFonts w:ascii="Calibri" w:hAnsi="Calibri" w:cs="Times New Roman"/>
          <w:lang w:val="es-ES_tradnl" w:eastAsia="en-GB"/>
        </w:rPr>
        <w:t xml:space="preserve"> 4, 2017,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http://developer.android.com/reference/android/content/Intent.html</w:t>
      </w:r>
    </w:p>
    <w:p w14:paraId="07D06A44"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Gateau</w:t>
      </w:r>
      <w:proofErr w:type="spellEnd"/>
      <w:r w:rsidRPr="00240587">
        <w:rPr>
          <w:rFonts w:ascii="Calibri" w:hAnsi="Calibri" w:cs="Times New Roman"/>
          <w:lang w:val="es-ES_tradnl" w:eastAsia="en-GB"/>
        </w:rPr>
        <w:t xml:space="preserve">, S. (2009). </w:t>
      </w:r>
      <w:r w:rsidRPr="00240587">
        <w:rPr>
          <w:rFonts w:ascii="Calibri" w:hAnsi="Calibri" w:cs="Times New Roman"/>
          <w:i/>
          <w:iCs/>
          <w:lang w:val="es-ES_tradnl" w:eastAsia="en-GB"/>
        </w:rPr>
        <w:t xml:space="preserve">3D </w:t>
      </w:r>
      <w:proofErr w:type="spellStart"/>
      <w:r w:rsidRPr="00240587">
        <w:rPr>
          <w:rFonts w:ascii="Calibri" w:hAnsi="Calibri" w:cs="Times New Roman"/>
          <w:i/>
          <w:iCs/>
          <w:lang w:val="es-ES_tradnl" w:eastAsia="en-GB"/>
        </w:rPr>
        <w:t>Vision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Technology</w:t>
      </w:r>
      <w:proofErr w:type="spellEnd"/>
      <w:r w:rsidRPr="00240587">
        <w:rPr>
          <w:rFonts w:ascii="Calibri" w:hAnsi="Calibri" w:cs="Times New Roman"/>
          <w:i/>
          <w:iCs/>
          <w:lang w:val="es-ES_tradnl" w:eastAsia="en-GB"/>
        </w:rPr>
        <w:t xml:space="preserve"> - </w:t>
      </w:r>
      <w:proofErr w:type="spellStart"/>
      <w:r w:rsidRPr="00240587">
        <w:rPr>
          <w:rFonts w:ascii="Calibri" w:hAnsi="Calibri" w:cs="Times New Roman"/>
          <w:i/>
          <w:iCs/>
          <w:lang w:val="es-ES_tradnl" w:eastAsia="en-GB"/>
        </w:rPr>
        <w:t>Develop</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Design</w:t>
      </w:r>
      <w:proofErr w:type="spellEnd"/>
      <w:r w:rsidRPr="00240587">
        <w:rPr>
          <w:rFonts w:ascii="Calibri" w:hAnsi="Calibri" w:cs="Times New Roman"/>
          <w:i/>
          <w:iCs/>
          <w:lang w:val="es-ES_tradnl" w:eastAsia="en-GB"/>
        </w:rPr>
        <w:t xml:space="preserve">, Play in 3D </w:t>
      </w:r>
      <w:proofErr w:type="spellStart"/>
      <w:r w:rsidRPr="00240587">
        <w:rPr>
          <w:rFonts w:ascii="Calibri" w:hAnsi="Calibri" w:cs="Times New Roman"/>
          <w:i/>
          <w:iCs/>
          <w:lang w:val="es-ES_tradnl" w:eastAsia="en-GB"/>
        </w:rPr>
        <w:t>Stereo</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Acm</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Siggraph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http://developer.download.nvidia.com/presentations/2009/SIGGRAPH/3DVision_Develop_Design_Play_in_3D_Stereo.pdf</w:t>
      </w:r>
    </w:p>
    <w:p w14:paraId="61897430"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Blum</w:t>
      </w:r>
      <w:proofErr w:type="spellEnd"/>
      <w:r w:rsidRPr="00240587">
        <w:rPr>
          <w:rFonts w:ascii="Calibri" w:hAnsi="Calibri" w:cs="Times New Roman"/>
          <w:lang w:val="es-ES_tradnl" w:eastAsia="en-GB"/>
        </w:rPr>
        <w:t xml:space="preserve">, J. R., </w:t>
      </w:r>
      <w:proofErr w:type="spellStart"/>
      <w:r w:rsidRPr="00240587">
        <w:rPr>
          <w:rFonts w:ascii="Calibri" w:hAnsi="Calibri" w:cs="Times New Roman"/>
          <w:lang w:val="es-ES_tradnl" w:eastAsia="en-GB"/>
        </w:rPr>
        <w:t>Greencorn</w:t>
      </w:r>
      <w:proofErr w:type="spellEnd"/>
      <w:r w:rsidRPr="00240587">
        <w:rPr>
          <w:rFonts w:ascii="Calibri" w:hAnsi="Calibri" w:cs="Times New Roman"/>
          <w:lang w:val="es-ES_tradnl" w:eastAsia="en-GB"/>
        </w:rPr>
        <w:t xml:space="preserve">, D., &amp; </w:t>
      </w:r>
      <w:proofErr w:type="spellStart"/>
      <w:r w:rsidRPr="00240587">
        <w:rPr>
          <w:rFonts w:ascii="Calibri" w:hAnsi="Calibri" w:cs="Times New Roman"/>
          <w:lang w:val="es-ES_tradnl" w:eastAsia="en-GB"/>
        </w:rPr>
        <w:t>Cooperstock</w:t>
      </w:r>
      <w:proofErr w:type="spellEnd"/>
      <w:r w:rsidRPr="00240587">
        <w:rPr>
          <w:rFonts w:ascii="Calibri" w:hAnsi="Calibri" w:cs="Times New Roman"/>
          <w:lang w:val="es-ES_tradnl" w:eastAsia="en-GB"/>
        </w:rPr>
        <w:t xml:space="preserve">, J. R. (2013). Smartphone sensor </w:t>
      </w:r>
      <w:proofErr w:type="spellStart"/>
      <w:r w:rsidRPr="00240587">
        <w:rPr>
          <w:rFonts w:ascii="Calibri" w:hAnsi="Calibri" w:cs="Times New Roman"/>
          <w:lang w:val="es-ES_tradnl" w:eastAsia="en-GB"/>
        </w:rPr>
        <w:t>reliability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applications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Mobile and </w:t>
      </w:r>
      <w:proofErr w:type="spellStart"/>
      <w:r w:rsidRPr="00240587">
        <w:rPr>
          <w:rFonts w:ascii="Calibri" w:hAnsi="Calibri" w:cs="Times New Roman"/>
          <w:i/>
          <w:iCs/>
          <w:lang w:val="es-ES_tradnl" w:eastAsia="en-GB"/>
        </w:rPr>
        <w:t>Ubiquitous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i/>
          <w:iCs/>
          <w:lang w:val="es-ES_tradnl" w:eastAsia="en-GB"/>
        </w:rPr>
        <w:t xml:space="preserve">: Computing, </w:t>
      </w:r>
      <w:proofErr w:type="spellStart"/>
      <w:r w:rsidRPr="00240587">
        <w:rPr>
          <w:rFonts w:ascii="Calibri" w:hAnsi="Calibri" w:cs="Times New Roman"/>
          <w:i/>
          <w:iCs/>
          <w:lang w:val="es-ES_tradnl" w:eastAsia="en-GB"/>
        </w:rPr>
        <w:t>Networking</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Services</w:t>
      </w:r>
      <w:proofErr w:type="spellEnd"/>
      <w:r w:rsidRPr="00240587">
        <w:rPr>
          <w:rFonts w:ascii="Calibri" w:hAnsi="Calibri" w:cs="Times New Roman"/>
          <w:lang w:val="es-ES_tradnl" w:eastAsia="en-GB"/>
        </w:rPr>
        <w:t>, 127–138. https://doi.org/10.1007/978-3-642-40238-8_11</w:t>
      </w:r>
    </w:p>
    <w:p w14:paraId="713B4C32"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Rosenberg</w:t>
      </w:r>
      <w:proofErr w:type="spellEnd"/>
      <w:r w:rsidRPr="00240587">
        <w:rPr>
          <w:rFonts w:ascii="Calibri" w:hAnsi="Calibri" w:cs="Times New Roman"/>
          <w:lang w:val="es-ES_tradnl" w:eastAsia="en-GB"/>
        </w:rPr>
        <w:t xml:space="preserve">, L. B. (1993).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effect</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interocular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distance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upon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operator</w:t>
      </w:r>
      <w:proofErr w:type="spellEnd"/>
      <w:r w:rsidRPr="00240587">
        <w:rPr>
          <w:rFonts w:ascii="Calibri" w:hAnsi="Calibri" w:cs="Times New Roman"/>
          <w:lang w:val="es-ES_tradnl" w:eastAsia="en-GB"/>
        </w:rPr>
        <w:t xml:space="preserve"> performance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stereoscopic</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displays</w:t>
      </w:r>
      <w:proofErr w:type="spellEnd"/>
      <w:r w:rsidRPr="00240587">
        <w:rPr>
          <w:rFonts w:ascii="Calibri" w:hAnsi="Calibri" w:cs="Times New Roman"/>
          <w:lang w:val="es-ES_tradnl" w:eastAsia="en-GB"/>
        </w:rPr>
        <w:t xml:space="preserve"> to </w:t>
      </w:r>
      <w:proofErr w:type="spellStart"/>
      <w:r w:rsidRPr="00240587">
        <w:rPr>
          <w:rFonts w:ascii="Calibri" w:hAnsi="Calibri" w:cs="Times New Roman"/>
          <w:lang w:val="es-ES_tradnl" w:eastAsia="en-GB"/>
        </w:rPr>
        <w:t>perform</w:t>
      </w:r>
      <w:proofErr w:type="spellEnd"/>
      <w:r w:rsidRPr="00240587">
        <w:rPr>
          <w:rFonts w:ascii="Calibri" w:hAnsi="Calibri" w:cs="Times New Roman"/>
          <w:lang w:val="es-ES_tradnl" w:eastAsia="en-GB"/>
        </w:rPr>
        <w:t xml:space="preserve"> virtual </w:t>
      </w:r>
      <w:proofErr w:type="spellStart"/>
      <w:r w:rsidRPr="00240587">
        <w:rPr>
          <w:rFonts w:ascii="Calibri" w:hAnsi="Calibri" w:cs="Times New Roman"/>
          <w:lang w:val="es-ES_tradnl" w:eastAsia="en-GB"/>
        </w:rPr>
        <w:t>depth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tasks</w:t>
      </w:r>
      <w:proofErr w:type="spellEnd"/>
      <w:r w:rsidRPr="00240587">
        <w:rPr>
          <w:rFonts w:ascii="Calibri" w:hAnsi="Calibri" w:cs="Times New Roman"/>
          <w:lang w:val="es-ES_tradnl" w:eastAsia="en-GB"/>
        </w:rPr>
        <w:t xml:space="preserve">. In </w:t>
      </w:r>
      <w:r w:rsidRPr="00240587">
        <w:rPr>
          <w:rFonts w:ascii="Calibri" w:hAnsi="Calibri" w:cs="Times New Roman"/>
          <w:i/>
          <w:iCs/>
          <w:lang w:val="es-ES_tradnl" w:eastAsia="en-GB"/>
        </w:rPr>
        <w:t xml:space="preserve">Virtual </w:t>
      </w:r>
      <w:proofErr w:type="spellStart"/>
      <w:r w:rsidRPr="00240587">
        <w:rPr>
          <w:rFonts w:ascii="Calibri" w:hAnsi="Calibri" w:cs="Times New Roman"/>
          <w:i/>
          <w:iCs/>
          <w:lang w:val="es-ES_tradnl" w:eastAsia="en-GB"/>
        </w:rPr>
        <w:t>Reality</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Annual</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Symposium</w:t>
      </w:r>
      <w:proofErr w:type="spellEnd"/>
      <w:r w:rsidRPr="00240587">
        <w:rPr>
          <w:rFonts w:ascii="Calibri" w:hAnsi="Calibri" w:cs="Times New Roman"/>
          <w:i/>
          <w:iCs/>
          <w:lang w:val="es-ES_tradnl" w:eastAsia="en-GB"/>
        </w:rPr>
        <w:t>, 1993., 1993 IEEE</w:t>
      </w:r>
      <w:r w:rsidRPr="00240587">
        <w:rPr>
          <w:rFonts w:ascii="Calibri" w:hAnsi="Calibri" w:cs="Times New Roman"/>
          <w:lang w:val="es-ES_tradnl" w:eastAsia="en-GB"/>
        </w:rPr>
        <w:t xml:space="preserve"> (pp. 27–32). https://doi.org/10.1109/VRAIS.1993.380802</w:t>
      </w:r>
    </w:p>
    <w:p w14:paraId="0AE7168C" w14:textId="77777777" w:rsidR="005B2862" w:rsidRPr="00240587" w:rsidRDefault="005B2862" w:rsidP="00240587">
      <w:pPr>
        <w:pStyle w:val="ListParagraph"/>
        <w:numPr>
          <w:ilvl w:val="0"/>
          <w:numId w:val="3"/>
        </w:numPr>
        <w:rPr>
          <w:rFonts w:ascii="Calibri" w:hAnsi="Calibri" w:cs="Times New Roman"/>
          <w:lang w:val="es-ES_tradnl" w:eastAsia="en-GB"/>
        </w:rPr>
      </w:pPr>
      <w:r w:rsidRPr="00240587">
        <w:rPr>
          <w:rFonts w:ascii="Calibri" w:hAnsi="Calibri" w:cs="Times New Roman"/>
          <w:lang w:val="es-ES_tradnl" w:eastAsia="en-GB"/>
        </w:rPr>
        <w:t xml:space="preserve">Mozilla. (2017). </w:t>
      </w:r>
      <w:proofErr w:type="spellStart"/>
      <w:r w:rsidRPr="00240587">
        <w:rPr>
          <w:rFonts w:ascii="Calibri" w:hAnsi="Calibri" w:cs="Times New Roman"/>
          <w:lang w:val="es-ES_tradnl" w:eastAsia="en-GB"/>
        </w:rPr>
        <w:t>DeviceMotionEvent</w:t>
      </w:r>
      <w:proofErr w:type="spellEnd"/>
      <w:r w:rsidRPr="00240587">
        <w:rPr>
          <w:rFonts w:ascii="Calibri" w:hAnsi="Calibri" w:cs="Times New Roman"/>
          <w:lang w:val="es-ES_tradnl" w:eastAsia="en-GB"/>
        </w:rPr>
        <w:t xml:space="preserve"> - MDN Web Reference.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April</w:t>
      </w:r>
      <w:proofErr w:type="spellEnd"/>
      <w:r w:rsidRPr="00240587">
        <w:rPr>
          <w:rFonts w:ascii="Calibri" w:hAnsi="Calibri" w:cs="Times New Roman"/>
          <w:lang w:val="es-ES_tradnl" w:eastAsia="en-GB"/>
        </w:rPr>
        <w:t xml:space="preserve"> 4, 2017,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https://developer.mozilla.org/es/docs/Web/API/DeviceMotionEvent</w:t>
      </w:r>
    </w:p>
    <w:p w14:paraId="5E58C06A" w14:textId="77777777" w:rsidR="005B2862" w:rsidRPr="00240587" w:rsidRDefault="005B2862" w:rsidP="00240587">
      <w:pPr>
        <w:pStyle w:val="ListParagraph"/>
        <w:numPr>
          <w:ilvl w:val="0"/>
          <w:numId w:val="3"/>
        </w:numPr>
        <w:rPr>
          <w:rFonts w:ascii="Calibri" w:hAnsi="Calibri" w:cs="Times New Roman"/>
          <w:lang w:val="es-ES_tradnl" w:eastAsia="en-GB"/>
        </w:rPr>
      </w:pPr>
      <w:r w:rsidRPr="00240587">
        <w:rPr>
          <w:rFonts w:ascii="Calibri" w:hAnsi="Calibri" w:cs="Times New Roman"/>
          <w:lang w:val="es-ES_tradnl" w:eastAsia="en-GB"/>
        </w:rPr>
        <w:t xml:space="preserve">Azuma, R., </w:t>
      </w:r>
      <w:proofErr w:type="spellStart"/>
      <w:r w:rsidRPr="00240587">
        <w:rPr>
          <w:rFonts w:ascii="Calibri" w:hAnsi="Calibri" w:cs="Times New Roman"/>
          <w:lang w:val="es-ES_tradnl" w:eastAsia="en-GB"/>
        </w:rPr>
        <w:t>Baillot</w:t>
      </w:r>
      <w:proofErr w:type="spellEnd"/>
      <w:r w:rsidRPr="00240587">
        <w:rPr>
          <w:rFonts w:ascii="Calibri" w:hAnsi="Calibri" w:cs="Times New Roman"/>
          <w:lang w:val="es-ES_tradnl" w:eastAsia="en-GB"/>
        </w:rPr>
        <w:t xml:space="preserve">, Y., </w:t>
      </w:r>
      <w:proofErr w:type="spellStart"/>
      <w:r w:rsidRPr="00240587">
        <w:rPr>
          <w:rFonts w:ascii="Calibri" w:hAnsi="Calibri" w:cs="Times New Roman"/>
          <w:lang w:val="es-ES_tradnl" w:eastAsia="en-GB"/>
        </w:rPr>
        <w:t>Behringer</w:t>
      </w:r>
      <w:proofErr w:type="spellEnd"/>
      <w:r w:rsidRPr="00240587">
        <w:rPr>
          <w:rFonts w:ascii="Calibri" w:hAnsi="Calibri" w:cs="Times New Roman"/>
          <w:lang w:val="es-ES_tradnl" w:eastAsia="en-GB"/>
        </w:rPr>
        <w:t xml:space="preserve">, R., </w:t>
      </w:r>
      <w:proofErr w:type="spellStart"/>
      <w:r w:rsidRPr="00240587">
        <w:rPr>
          <w:rFonts w:ascii="Calibri" w:hAnsi="Calibri" w:cs="Times New Roman"/>
          <w:lang w:val="es-ES_tradnl" w:eastAsia="en-GB"/>
        </w:rPr>
        <w:t>Feiner</w:t>
      </w:r>
      <w:proofErr w:type="spellEnd"/>
      <w:r w:rsidRPr="00240587">
        <w:rPr>
          <w:rFonts w:ascii="Calibri" w:hAnsi="Calibri" w:cs="Times New Roman"/>
          <w:lang w:val="es-ES_tradnl" w:eastAsia="en-GB"/>
        </w:rPr>
        <w:t xml:space="preserve">, S., </w:t>
      </w:r>
      <w:proofErr w:type="spellStart"/>
      <w:r w:rsidRPr="00240587">
        <w:rPr>
          <w:rFonts w:ascii="Calibri" w:hAnsi="Calibri" w:cs="Times New Roman"/>
          <w:lang w:val="es-ES_tradnl" w:eastAsia="en-GB"/>
        </w:rPr>
        <w:t>Julier</w:t>
      </w:r>
      <w:proofErr w:type="spellEnd"/>
      <w:r w:rsidRPr="00240587">
        <w:rPr>
          <w:rFonts w:ascii="Calibri" w:hAnsi="Calibri" w:cs="Times New Roman"/>
          <w:lang w:val="es-ES_tradnl" w:eastAsia="en-GB"/>
        </w:rPr>
        <w:t xml:space="preserve">, S., &amp; </w:t>
      </w:r>
      <w:proofErr w:type="spellStart"/>
      <w:r w:rsidRPr="00240587">
        <w:rPr>
          <w:rFonts w:ascii="Calibri" w:hAnsi="Calibri" w:cs="Times New Roman"/>
          <w:lang w:val="es-ES_tradnl" w:eastAsia="en-GB"/>
        </w:rPr>
        <w:t>MacIntyre</w:t>
      </w:r>
      <w:proofErr w:type="spellEnd"/>
      <w:r w:rsidRPr="00240587">
        <w:rPr>
          <w:rFonts w:ascii="Calibri" w:hAnsi="Calibri" w:cs="Times New Roman"/>
          <w:lang w:val="es-ES_tradnl" w:eastAsia="en-GB"/>
        </w:rPr>
        <w:t xml:space="preserve">, B. (2001). </w:t>
      </w:r>
      <w:proofErr w:type="spellStart"/>
      <w:r w:rsidRPr="00240587">
        <w:rPr>
          <w:rFonts w:ascii="Calibri" w:hAnsi="Calibri" w:cs="Times New Roman"/>
          <w:lang w:val="es-ES_tradnl" w:eastAsia="en-GB"/>
        </w:rPr>
        <w:t>Recent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advances</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IEEE </w:t>
      </w:r>
      <w:proofErr w:type="spellStart"/>
      <w:r w:rsidRPr="00240587">
        <w:rPr>
          <w:rFonts w:ascii="Calibri" w:hAnsi="Calibri" w:cs="Times New Roman"/>
          <w:i/>
          <w:iCs/>
          <w:lang w:val="es-ES_tradnl" w:eastAsia="en-GB"/>
        </w:rPr>
        <w:t>Computer</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Graphics</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Applications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21</w:t>
      </w:r>
      <w:r w:rsidRPr="00240587">
        <w:rPr>
          <w:rFonts w:ascii="Calibri" w:hAnsi="Calibri" w:cs="Times New Roman"/>
          <w:lang w:val="es-ES_tradnl" w:eastAsia="en-GB"/>
        </w:rPr>
        <w:t>(6), 34–47. https://doi.org/10.1109/38.963459</w:t>
      </w:r>
    </w:p>
    <w:p w14:paraId="0DDA8E42"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Krevelen</w:t>
      </w:r>
      <w:proofErr w:type="spellEnd"/>
      <w:r w:rsidRPr="00240587">
        <w:rPr>
          <w:rFonts w:ascii="Calibri" w:hAnsi="Calibri" w:cs="Times New Roman"/>
          <w:lang w:val="es-ES_tradnl" w:eastAsia="en-GB"/>
        </w:rPr>
        <w:t xml:space="preserve">, D. W. F. van, &amp; </w:t>
      </w:r>
      <w:proofErr w:type="spellStart"/>
      <w:r w:rsidRPr="00240587">
        <w:rPr>
          <w:rFonts w:ascii="Calibri" w:hAnsi="Calibri" w:cs="Times New Roman"/>
          <w:lang w:val="es-ES_tradnl" w:eastAsia="en-GB"/>
        </w:rPr>
        <w:t>Poelman</w:t>
      </w:r>
      <w:proofErr w:type="spellEnd"/>
      <w:r w:rsidRPr="00240587">
        <w:rPr>
          <w:rFonts w:ascii="Calibri" w:hAnsi="Calibri" w:cs="Times New Roman"/>
          <w:lang w:val="es-ES_tradnl" w:eastAsia="en-GB"/>
        </w:rPr>
        <w:t xml:space="preserve">, R. (2010). A </w:t>
      </w:r>
      <w:proofErr w:type="spellStart"/>
      <w:r w:rsidRPr="00240587">
        <w:rPr>
          <w:rFonts w:ascii="Calibri" w:hAnsi="Calibri" w:cs="Times New Roman"/>
          <w:lang w:val="es-ES_tradnl" w:eastAsia="en-GB"/>
        </w:rPr>
        <w:t>Survey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Technologies, </w:t>
      </w:r>
      <w:proofErr w:type="spellStart"/>
      <w:r w:rsidRPr="00240587">
        <w:rPr>
          <w:rFonts w:ascii="Calibri" w:hAnsi="Calibri" w:cs="Times New Roman"/>
          <w:lang w:val="es-ES_tradnl" w:eastAsia="en-GB"/>
        </w:rPr>
        <w:t>Applications</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Limitations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Journal</w:t>
      </w:r>
      <w:proofErr w:type="spellEnd"/>
      <w:r w:rsidRPr="00240587">
        <w:rPr>
          <w:rFonts w:ascii="Calibri" w:hAnsi="Calibri" w:cs="Times New Roman"/>
          <w:i/>
          <w:iCs/>
          <w:lang w:val="es-ES_tradnl" w:eastAsia="en-GB"/>
        </w:rPr>
        <w:t xml:space="preserve"> of Virtual </w:t>
      </w:r>
      <w:proofErr w:type="spellStart"/>
      <w:r w:rsidRPr="00240587">
        <w:rPr>
          <w:rFonts w:ascii="Calibri" w:hAnsi="Calibri" w:cs="Times New Roman"/>
          <w:i/>
          <w:iCs/>
          <w:lang w:val="es-ES_tradnl" w:eastAsia="en-GB"/>
        </w:rPr>
        <w:t>Reality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9</w:t>
      </w:r>
      <w:r w:rsidRPr="00240587">
        <w:rPr>
          <w:rFonts w:ascii="Calibri" w:hAnsi="Calibri" w:cs="Times New Roman"/>
          <w:lang w:val="es-ES_tradnl" w:eastAsia="en-GB"/>
        </w:rPr>
        <w:t>(2), 1–20. https://doi.org/10.1155/2011/721827</w:t>
      </w:r>
    </w:p>
    <w:p w14:paraId="14903519"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Grasberger</w:t>
      </w:r>
      <w:proofErr w:type="spellEnd"/>
      <w:r w:rsidRPr="00240587">
        <w:rPr>
          <w:rFonts w:ascii="Calibri" w:hAnsi="Calibri" w:cs="Times New Roman"/>
          <w:lang w:val="es-ES_tradnl" w:eastAsia="en-GB"/>
        </w:rPr>
        <w:t xml:space="preserve">, H. (2008). </w:t>
      </w:r>
      <w:proofErr w:type="spellStart"/>
      <w:r w:rsidRPr="00240587">
        <w:rPr>
          <w:rFonts w:ascii="Calibri" w:hAnsi="Calibri" w:cs="Times New Roman"/>
          <w:i/>
          <w:iCs/>
          <w:lang w:val="es-ES_tradnl" w:eastAsia="en-GB"/>
        </w:rPr>
        <w:t>Introduction</w:t>
      </w:r>
      <w:proofErr w:type="spellEnd"/>
      <w:r w:rsidRPr="00240587">
        <w:rPr>
          <w:rFonts w:ascii="Calibri" w:hAnsi="Calibri" w:cs="Times New Roman"/>
          <w:i/>
          <w:iCs/>
          <w:lang w:val="es-ES_tradnl" w:eastAsia="en-GB"/>
        </w:rPr>
        <w:t xml:space="preserve"> to </w:t>
      </w:r>
      <w:proofErr w:type="spellStart"/>
      <w:r w:rsidRPr="00240587">
        <w:rPr>
          <w:rFonts w:ascii="Calibri" w:hAnsi="Calibri" w:cs="Times New Roman"/>
          <w:i/>
          <w:iCs/>
          <w:lang w:val="es-ES_tradnl" w:eastAsia="en-GB"/>
        </w:rPr>
        <w:t>Stereo</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Rendering</w:t>
      </w:r>
      <w:proofErr w:type="spellEnd"/>
      <w:r w:rsidRPr="00240587">
        <w:rPr>
          <w:rFonts w:ascii="Calibri" w:hAnsi="Calibri" w:cs="Times New Roman"/>
          <w:lang w:val="es-ES_tradnl" w:eastAsia="en-GB"/>
        </w:rPr>
        <w:t>.</w:t>
      </w:r>
    </w:p>
    <w:p w14:paraId="7B51BF9E" w14:textId="77777777" w:rsidR="005B2862" w:rsidRPr="00240587" w:rsidRDefault="005B2862" w:rsidP="00240587">
      <w:pPr>
        <w:pStyle w:val="ListParagraph"/>
        <w:numPr>
          <w:ilvl w:val="0"/>
          <w:numId w:val="3"/>
        </w:numPr>
        <w:rPr>
          <w:rFonts w:ascii="Calibri" w:hAnsi="Calibri" w:cs="Times New Roman"/>
          <w:lang w:val="es-ES_tradnl" w:eastAsia="en-GB"/>
        </w:rPr>
      </w:pPr>
      <w:r w:rsidRPr="00240587">
        <w:rPr>
          <w:rFonts w:ascii="Calibri" w:hAnsi="Calibri" w:cs="Times New Roman"/>
          <w:lang w:val="es-ES_tradnl" w:eastAsia="en-GB"/>
        </w:rPr>
        <w:t xml:space="preserve">Apple. (2013). Core </w:t>
      </w:r>
      <w:proofErr w:type="spellStart"/>
      <w:r w:rsidRPr="00240587">
        <w:rPr>
          <w:rFonts w:ascii="Calibri" w:hAnsi="Calibri" w:cs="Times New Roman"/>
          <w:lang w:val="es-ES_tradnl" w:eastAsia="en-GB"/>
        </w:rPr>
        <w:t>Motion</w:t>
      </w:r>
      <w:proofErr w:type="spellEnd"/>
      <w:r w:rsidRPr="00240587">
        <w:rPr>
          <w:rFonts w:ascii="Calibri" w:hAnsi="Calibri" w:cs="Times New Roman"/>
          <w:lang w:val="es-ES_tradnl" w:eastAsia="en-GB"/>
        </w:rPr>
        <w:t xml:space="preserve"> - iOS Framework Reference.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April</w:t>
      </w:r>
      <w:proofErr w:type="spellEnd"/>
      <w:r w:rsidRPr="00240587">
        <w:rPr>
          <w:rFonts w:ascii="Calibri" w:hAnsi="Calibri" w:cs="Times New Roman"/>
          <w:lang w:val="es-ES_tradnl" w:eastAsia="en-GB"/>
        </w:rPr>
        <w:t xml:space="preserve"> 4, 2017,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https://developer.apple.com/library/ios/documentation/CoreMotion/Reference/CoreMotion_Reference/index.html</w:t>
      </w:r>
    </w:p>
    <w:p w14:paraId="0A3111CE"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Biljecki</w:t>
      </w:r>
      <w:proofErr w:type="spellEnd"/>
      <w:r w:rsidRPr="00240587">
        <w:rPr>
          <w:rFonts w:ascii="Calibri" w:hAnsi="Calibri" w:cs="Times New Roman"/>
          <w:lang w:val="es-ES_tradnl" w:eastAsia="en-GB"/>
        </w:rPr>
        <w:t xml:space="preserve">, F., </w:t>
      </w:r>
      <w:proofErr w:type="spellStart"/>
      <w:r w:rsidRPr="00240587">
        <w:rPr>
          <w:rFonts w:ascii="Calibri" w:hAnsi="Calibri" w:cs="Times New Roman"/>
          <w:lang w:val="es-ES_tradnl" w:eastAsia="en-GB"/>
        </w:rPr>
        <w:t>Stoter</w:t>
      </w:r>
      <w:proofErr w:type="spellEnd"/>
      <w:r w:rsidRPr="00240587">
        <w:rPr>
          <w:rFonts w:ascii="Calibri" w:hAnsi="Calibri" w:cs="Times New Roman"/>
          <w:lang w:val="es-ES_tradnl" w:eastAsia="en-GB"/>
        </w:rPr>
        <w:t xml:space="preserve">, J., </w:t>
      </w:r>
      <w:proofErr w:type="spellStart"/>
      <w:r w:rsidRPr="00240587">
        <w:rPr>
          <w:rFonts w:ascii="Calibri" w:hAnsi="Calibri" w:cs="Times New Roman"/>
          <w:lang w:val="es-ES_tradnl" w:eastAsia="en-GB"/>
        </w:rPr>
        <w:t>Ledoux</w:t>
      </w:r>
      <w:proofErr w:type="spellEnd"/>
      <w:r w:rsidRPr="00240587">
        <w:rPr>
          <w:rFonts w:ascii="Calibri" w:hAnsi="Calibri" w:cs="Times New Roman"/>
          <w:lang w:val="es-ES_tradnl" w:eastAsia="en-GB"/>
        </w:rPr>
        <w:t xml:space="preserve">, H., </w:t>
      </w:r>
      <w:proofErr w:type="spellStart"/>
      <w:r w:rsidRPr="00240587">
        <w:rPr>
          <w:rFonts w:ascii="Calibri" w:hAnsi="Calibri" w:cs="Times New Roman"/>
          <w:lang w:val="es-ES_tradnl" w:eastAsia="en-GB"/>
        </w:rPr>
        <w:t>Zlatanova</w:t>
      </w:r>
      <w:proofErr w:type="spellEnd"/>
      <w:r w:rsidRPr="00240587">
        <w:rPr>
          <w:rFonts w:ascii="Calibri" w:hAnsi="Calibri" w:cs="Times New Roman"/>
          <w:lang w:val="es-ES_tradnl" w:eastAsia="en-GB"/>
        </w:rPr>
        <w:t xml:space="preserve">, S., &amp; </w:t>
      </w:r>
      <w:proofErr w:type="spellStart"/>
      <w:r w:rsidRPr="00240587">
        <w:rPr>
          <w:rFonts w:ascii="Calibri" w:hAnsi="Calibri" w:cs="Times New Roman"/>
          <w:lang w:val="es-ES_tradnl" w:eastAsia="en-GB"/>
        </w:rPr>
        <w:t>Çöltekin</w:t>
      </w:r>
      <w:proofErr w:type="spellEnd"/>
      <w:r w:rsidRPr="00240587">
        <w:rPr>
          <w:rFonts w:ascii="Calibri" w:hAnsi="Calibri" w:cs="Times New Roman"/>
          <w:lang w:val="es-ES_tradnl" w:eastAsia="en-GB"/>
        </w:rPr>
        <w:t xml:space="preserve">, A. (2015). </w:t>
      </w:r>
      <w:proofErr w:type="spellStart"/>
      <w:r w:rsidRPr="00240587">
        <w:rPr>
          <w:rFonts w:ascii="Calibri" w:hAnsi="Calibri" w:cs="Times New Roman"/>
          <w:lang w:val="es-ES_tradnl" w:eastAsia="en-GB"/>
        </w:rPr>
        <w:t>Applications</w:t>
      </w:r>
      <w:proofErr w:type="spellEnd"/>
      <w:r w:rsidRPr="00240587">
        <w:rPr>
          <w:rFonts w:ascii="Calibri" w:hAnsi="Calibri" w:cs="Times New Roman"/>
          <w:lang w:val="es-ES_tradnl" w:eastAsia="en-GB"/>
        </w:rPr>
        <w:t xml:space="preserve"> of 3D City </w:t>
      </w:r>
      <w:proofErr w:type="spellStart"/>
      <w:r w:rsidRPr="00240587">
        <w:rPr>
          <w:rFonts w:ascii="Calibri" w:hAnsi="Calibri" w:cs="Times New Roman"/>
          <w:lang w:val="es-ES_tradnl" w:eastAsia="en-GB"/>
        </w:rPr>
        <w:t>Models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State</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Art </w:t>
      </w:r>
      <w:proofErr w:type="spellStart"/>
      <w:r w:rsidRPr="00240587">
        <w:rPr>
          <w:rFonts w:ascii="Calibri" w:hAnsi="Calibri" w:cs="Times New Roman"/>
          <w:lang w:val="es-ES_tradnl" w:eastAsia="en-GB"/>
        </w:rPr>
        <w:t>Review</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ISPRS International </w:t>
      </w:r>
      <w:proofErr w:type="spellStart"/>
      <w:r w:rsidRPr="00240587">
        <w:rPr>
          <w:rFonts w:ascii="Calibri" w:hAnsi="Calibri" w:cs="Times New Roman"/>
          <w:i/>
          <w:iCs/>
          <w:lang w:val="es-ES_tradnl" w:eastAsia="en-GB"/>
        </w:rPr>
        <w:t>Journal</w:t>
      </w:r>
      <w:proofErr w:type="spellEnd"/>
      <w:r w:rsidRPr="00240587">
        <w:rPr>
          <w:rFonts w:ascii="Calibri" w:hAnsi="Calibri" w:cs="Times New Roman"/>
          <w:i/>
          <w:iCs/>
          <w:lang w:val="es-ES_tradnl" w:eastAsia="en-GB"/>
        </w:rPr>
        <w:t xml:space="preserve"> of Geo-</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4</w:t>
      </w:r>
      <w:r w:rsidRPr="00240587">
        <w:rPr>
          <w:rFonts w:ascii="Calibri" w:hAnsi="Calibri" w:cs="Times New Roman"/>
          <w:lang w:val="es-ES_tradnl" w:eastAsia="en-GB"/>
        </w:rPr>
        <w:t>(4), 2842–2889. https://doi.org/10.3390/ijgi4042842</w:t>
      </w:r>
    </w:p>
    <w:p w14:paraId="1784B3A0"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Heuveline</w:t>
      </w:r>
      <w:proofErr w:type="spellEnd"/>
      <w:r w:rsidRPr="00240587">
        <w:rPr>
          <w:rFonts w:ascii="Calibri" w:hAnsi="Calibri" w:cs="Times New Roman"/>
          <w:lang w:val="es-ES_tradnl" w:eastAsia="en-GB"/>
        </w:rPr>
        <w:t xml:space="preserve">, V., </w:t>
      </w:r>
      <w:proofErr w:type="spellStart"/>
      <w:r w:rsidRPr="00240587">
        <w:rPr>
          <w:rFonts w:ascii="Calibri" w:hAnsi="Calibri" w:cs="Times New Roman"/>
          <w:lang w:val="es-ES_tradnl" w:eastAsia="en-GB"/>
        </w:rPr>
        <w:t>Ritterbusch</w:t>
      </w:r>
      <w:proofErr w:type="spellEnd"/>
      <w:r w:rsidRPr="00240587">
        <w:rPr>
          <w:rFonts w:ascii="Calibri" w:hAnsi="Calibri" w:cs="Times New Roman"/>
          <w:lang w:val="es-ES_tradnl" w:eastAsia="en-GB"/>
        </w:rPr>
        <w:t xml:space="preserve">, S., &amp; </w:t>
      </w:r>
      <w:proofErr w:type="spellStart"/>
      <w:r w:rsidRPr="00240587">
        <w:rPr>
          <w:rFonts w:ascii="Calibri" w:hAnsi="Calibri" w:cs="Times New Roman"/>
          <w:lang w:val="es-ES_tradnl" w:eastAsia="en-GB"/>
        </w:rPr>
        <w:t>Ronnas</w:t>
      </w:r>
      <w:proofErr w:type="spellEnd"/>
      <w:r w:rsidRPr="00240587">
        <w:rPr>
          <w:rFonts w:ascii="Calibri" w:hAnsi="Calibri" w:cs="Times New Roman"/>
          <w:lang w:val="es-ES_tradnl" w:eastAsia="en-GB"/>
        </w:rPr>
        <w:t xml:space="preserve">, S. (2011).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Urban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Simulation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Visualization</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INFOCOMP 2011: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First</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Advanced</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Communications</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Computation</w:t>
      </w:r>
      <w:proofErr w:type="spellEnd"/>
      <w:r w:rsidRPr="00240587">
        <w:rPr>
          <w:rFonts w:ascii="Calibri" w:hAnsi="Calibri" w:cs="Times New Roman"/>
          <w:lang w:val="es-ES_tradnl" w:eastAsia="en-GB"/>
        </w:rPr>
        <w:t>, (c), 115–119.</w:t>
      </w:r>
    </w:p>
    <w:p w14:paraId="58EBC5E8"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Paolantonio</w:t>
      </w:r>
      <w:proofErr w:type="spellEnd"/>
      <w:r w:rsidRPr="00240587">
        <w:rPr>
          <w:rFonts w:ascii="Calibri" w:hAnsi="Calibri" w:cs="Times New Roman"/>
          <w:lang w:val="es-ES_tradnl" w:eastAsia="en-GB"/>
        </w:rPr>
        <w:t xml:space="preserve">, M. Di, Fernández, C. G., Latorre, M. J., &amp; Pedrera, F. (2015). 3D virtual </w:t>
      </w:r>
      <w:proofErr w:type="spellStart"/>
      <w:r w:rsidRPr="00240587">
        <w:rPr>
          <w:rFonts w:ascii="Calibri" w:hAnsi="Calibri" w:cs="Times New Roman"/>
          <w:lang w:val="es-ES_tradnl" w:eastAsia="en-GB"/>
        </w:rPr>
        <w:t>representation</w:t>
      </w:r>
      <w:proofErr w:type="spellEnd"/>
      <w:r w:rsidRPr="00240587">
        <w:rPr>
          <w:rFonts w:ascii="Calibri" w:hAnsi="Calibri" w:cs="Times New Roman"/>
          <w:lang w:val="es-ES_tradnl" w:eastAsia="en-GB"/>
        </w:rPr>
        <w:t xml:space="preserve"> of drones’ </w:t>
      </w:r>
      <w:proofErr w:type="spellStart"/>
      <w:r w:rsidRPr="00240587">
        <w:rPr>
          <w:rFonts w:ascii="Calibri" w:hAnsi="Calibri" w:cs="Times New Roman"/>
          <w:lang w:val="es-ES_tradnl" w:eastAsia="en-GB"/>
        </w:rPr>
        <w:t>flights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through</w:t>
      </w:r>
      <w:proofErr w:type="spellEnd"/>
      <w:r w:rsidRPr="00240587">
        <w:rPr>
          <w:rFonts w:ascii="Calibri" w:hAnsi="Calibri" w:cs="Times New Roman"/>
          <w:lang w:val="es-ES_tradnl" w:eastAsia="en-GB"/>
        </w:rPr>
        <w:t xml:space="preserve"> Cesium.js and </w:t>
      </w:r>
      <w:proofErr w:type="spellStart"/>
      <w:r w:rsidRPr="00240587">
        <w:rPr>
          <w:rFonts w:ascii="Calibri" w:hAnsi="Calibri" w:cs="Times New Roman"/>
          <w:lang w:val="es-ES_tradnl" w:eastAsia="en-GB"/>
        </w:rPr>
        <w:t>Oculus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Rift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Geomatics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Workbooks</w:t>
      </w:r>
      <w:proofErr w:type="spellEnd"/>
      <w:r w:rsidRPr="00240587">
        <w:rPr>
          <w:rFonts w:ascii="Calibri" w:hAnsi="Calibri" w:cs="Times New Roman"/>
          <w:i/>
          <w:iCs/>
          <w:lang w:val="es-ES_tradnl" w:eastAsia="en-GB"/>
        </w:rPr>
        <w:t xml:space="preserve"> N° 12 – “FOSS4G </w:t>
      </w:r>
      <w:proofErr w:type="spellStart"/>
      <w:r w:rsidRPr="00240587">
        <w:rPr>
          <w:rFonts w:ascii="Calibri" w:hAnsi="Calibri" w:cs="Times New Roman"/>
          <w:i/>
          <w:iCs/>
          <w:lang w:val="es-ES_tradnl" w:eastAsia="en-GB"/>
        </w:rPr>
        <w:t>Europe</w:t>
      </w:r>
      <w:proofErr w:type="spellEnd"/>
      <w:r w:rsidRPr="00240587">
        <w:rPr>
          <w:rFonts w:ascii="Calibri" w:hAnsi="Calibri" w:cs="Times New Roman"/>
          <w:i/>
          <w:iCs/>
          <w:lang w:val="es-ES_tradnl" w:eastAsia="en-GB"/>
        </w:rPr>
        <w:t xml:space="preserve"> Como 2015,”</w:t>
      </w:r>
      <w:r w:rsidRPr="00240587">
        <w:rPr>
          <w:rFonts w:ascii="Calibri" w:hAnsi="Calibri" w:cs="Times New Roman"/>
          <w:lang w:val="es-ES_tradnl" w:eastAsia="en-GB"/>
        </w:rPr>
        <w:t xml:space="preserve"> 577–578.</w:t>
      </w:r>
    </w:p>
    <w:p w14:paraId="68144BBE"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Schall</w:t>
      </w:r>
      <w:proofErr w:type="spellEnd"/>
      <w:r w:rsidRPr="00240587">
        <w:rPr>
          <w:rFonts w:ascii="Calibri" w:hAnsi="Calibri" w:cs="Times New Roman"/>
          <w:lang w:val="es-ES_tradnl" w:eastAsia="en-GB"/>
        </w:rPr>
        <w:t xml:space="preserve">, G., </w:t>
      </w:r>
      <w:proofErr w:type="spellStart"/>
      <w:r w:rsidRPr="00240587">
        <w:rPr>
          <w:rFonts w:ascii="Calibri" w:hAnsi="Calibri" w:cs="Times New Roman"/>
          <w:lang w:val="es-ES_tradnl" w:eastAsia="en-GB"/>
        </w:rPr>
        <w:t>Schmalstieg</w:t>
      </w:r>
      <w:proofErr w:type="spellEnd"/>
      <w:r w:rsidRPr="00240587">
        <w:rPr>
          <w:rFonts w:ascii="Calibri" w:hAnsi="Calibri" w:cs="Times New Roman"/>
          <w:lang w:val="es-ES_tradnl" w:eastAsia="en-GB"/>
        </w:rPr>
        <w:t xml:space="preserve">, D., &amp; </w:t>
      </w:r>
      <w:proofErr w:type="spellStart"/>
      <w:r w:rsidRPr="00240587">
        <w:rPr>
          <w:rFonts w:ascii="Calibri" w:hAnsi="Calibri" w:cs="Times New Roman"/>
          <w:lang w:val="es-ES_tradnl" w:eastAsia="en-GB"/>
        </w:rPr>
        <w:t>Junghanns</w:t>
      </w:r>
      <w:proofErr w:type="spellEnd"/>
      <w:r w:rsidRPr="00240587">
        <w:rPr>
          <w:rFonts w:ascii="Calibri" w:hAnsi="Calibri" w:cs="Times New Roman"/>
          <w:lang w:val="es-ES_tradnl" w:eastAsia="en-GB"/>
        </w:rPr>
        <w:t xml:space="preserve">, S. (2010). Vidente - 3D </w:t>
      </w:r>
      <w:proofErr w:type="spellStart"/>
      <w:r w:rsidRPr="00240587">
        <w:rPr>
          <w:rFonts w:ascii="Calibri" w:hAnsi="Calibri" w:cs="Times New Roman"/>
          <w:lang w:val="es-ES_tradnl" w:eastAsia="en-GB"/>
        </w:rPr>
        <w:t>Visualization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Underground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Infrastructure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Handheld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Integrating</w:t>
      </w:r>
      <w:proofErr w:type="spellEnd"/>
      <w:r w:rsidRPr="00240587">
        <w:rPr>
          <w:rFonts w:ascii="Calibri" w:hAnsi="Calibri" w:cs="Times New Roman"/>
          <w:i/>
          <w:iCs/>
          <w:lang w:val="es-ES_tradnl" w:eastAsia="en-GB"/>
        </w:rPr>
        <w:t xml:space="preserve"> GIS and </w:t>
      </w:r>
      <w:proofErr w:type="spellStart"/>
      <w:r w:rsidRPr="00240587">
        <w:rPr>
          <w:rFonts w:ascii="Calibri" w:hAnsi="Calibri" w:cs="Times New Roman"/>
          <w:i/>
          <w:iCs/>
          <w:lang w:val="es-ES_tradnl" w:eastAsia="en-GB"/>
        </w:rPr>
        <w:t>Water</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1</w:t>
      </w:r>
      <w:r w:rsidRPr="00240587">
        <w:rPr>
          <w:rFonts w:ascii="Calibri" w:hAnsi="Calibri" w:cs="Times New Roman"/>
          <w:lang w:val="es-ES_tradnl" w:eastAsia="en-GB"/>
        </w:rPr>
        <w:t>(4), 1–17. https://doi.org/10.1.1.173.3513</w:t>
      </w:r>
    </w:p>
    <w:p w14:paraId="6DAA9887"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Tanaka</w:t>
      </w:r>
      <w:proofErr w:type="spellEnd"/>
      <w:r w:rsidRPr="00240587">
        <w:rPr>
          <w:rFonts w:ascii="Calibri" w:hAnsi="Calibri" w:cs="Times New Roman"/>
          <w:lang w:val="es-ES_tradnl" w:eastAsia="en-GB"/>
        </w:rPr>
        <w:t xml:space="preserve">, E. H., Paludo, J. A., </w:t>
      </w:r>
      <w:proofErr w:type="spellStart"/>
      <w:r w:rsidRPr="00240587">
        <w:rPr>
          <w:rFonts w:ascii="Calibri" w:hAnsi="Calibri" w:cs="Times New Roman"/>
          <w:lang w:val="es-ES_tradnl" w:eastAsia="en-GB"/>
        </w:rPr>
        <w:t>Cordeiro</w:t>
      </w:r>
      <w:proofErr w:type="spellEnd"/>
      <w:r w:rsidRPr="00240587">
        <w:rPr>
          <w:rFonts w:ascii="Calibri" w:hAnsi="Calibri" w:cs="Times New Roman"/>
          <w:lang w:val="es-ES_tradnl" w:eastAsia="en-GB"/>
        </w:rPr>
        <w:t xml:space="preserve">, C. S., </w:t>
      </w:r>
      <w:proofErr w:type="spellStart"/>
      <w:r w:rsidRPr="00240587">
        <w:rPr>
          <w:rFonts w:ascii="Calibri" w:hAnsi="Calibri" w:cs="Times New Roman"/>
          <w:lang w:val="es-ES_tradnl" w:eastAsia="en-GB"/>
        </w:rPr>
        <w:t>Domingues</w:t>
      </w:r>
      <w:proofErr w:type="spellEnd"/>
      <w:r w:rsidRPr="00240587">
        <w:rPr>
          <w:rFonts w:ascii="Calibri" w:hAnsi="Calibri" w:cs="Times New Roman"/>
          <w:lang w:val="es-ES_tradnl" w:eastAsia="en-GB"/>
        </w:rPr>
        <w:t xml:space="preserve">, L. R., </w:t>
      </w:r>
      <w:proofErr w:type="spellStart"/>
      <w:r w:rsidRPr="00240587">
        <w:rPr>
          <w:rFonts w:ascii="Calibri" w:hAnsi="Calibri" w:cs="Times New Roman"/>
          <w:lang w:val="es-ES_tradnl" w:eastAsia="en-GB"/>
        </w:rPr>
        <w:t>Gadbem</w:t>
      </w:r>
      <w:proofErr w:type="spellEnd"/>
      <w:r w:rsidRPr="00240587">
        <w:rPr>
          <w:rFonts w:ascii="Calibri" w:hAnsi="Calibri" w:cs="Times New Roman"/>
          <w:lang w:val="es-ES_tradnl" w:eastAsia="en-GB"/>
        </w:rPr>
        <w:t xml:space="preserve">, E. V, &amp; </w:t>
      </w:r>
      <w:proofErr w:type="spellStart"/>
      <w:r w:rsidRPr="00240587">
        <w:rPr>
          <w:rFonts w:ascii="Calibri" w:hAnsi="Calibri" w:cs="Times New Roman"/>
          <w:lang w:val="es-ES_tradnl" w:eastAsia="en-GB"/>
        </w:rPr>
        <w:t>Euflausino</w:t>
      </w:r>
      <w:proofErr w:type="spellEnd"/>
      <w:r w:rsidRPr="00240587">
        <w:rPr>
          <w:rFonts w:ascii="Calibri" w:hAnsi="Calibri" w:cs="Times New Roman"/>
          <w:lang w:val="es-ES_tradnl" w:eastAsia="en-GB"/>
        </w:rPr>
        <w:t xml:space="preserve">, A. (2015).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immersive</w:t>
      </w:r>
      <w:proofErr w:type="spellEnd"/>
      <w:r w:rsidRPr="00240587">
        <w:rPr>
          <w:rFonts w:ascii="Calibri" w:hAnsi="Calibri" w:cs="Times New Roman"/>
          <w:lang w:val="es-ES_tradnl" w:eastAsia="en-GB"/>
        </w:rPr>
        <w:t xml:space="preserve"> virtual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electrical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substation</w:t>
      </w:r>
      <w:proofErr w:type="spellEnd"/>
      <w:r w:rsidRPr="00240587">
        <w:rPr>
          <w:rFonts w:ascii="Calibri" w:hAnsi="Calibri" w:cs="Times New Roman"/>
          <w:lang w:val="es-ES_tradnl" w:eastAsia="en-GB"/>
        </w:rPr>
        <w:t xml:space="preserve"> training. </w:t>
      </w:r>
      <w:proofErr w:type="spellStart"/>
      <w:r w:rsidRPr="00240587">
        <w:rPr>
          <w:rFonts w:ascii="Calibri" w:hAnsi="Calibri" w:cs="Times New Roman"/>
          <w:i/>
          <w:iCs/>
          <w:lang w:val="es-ES_tradnl" w:eastAsia="en-GB"/>
        </w:rPr>
        <w:t>Proceedings</w:t>
      </w:r>
      <w:proofErr w:type="spellEnd"/>
      <w:r w:rsidRPr="00240587">
        <w:rPr>
          <w:rFonts w:ascii="Calibri" w:hAnsi="Calibri" w:cs="Times New Roman"/>
          <w:i/>
          <w:iCs/>
          <w:lang w:val="es-ES_tradnl" w:eastAsia="en-GB"/>
        </w:rPr>
        <w:t xml:space="preserve"> of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E-</w:t>
      </w:r>
      <w:proofErr w:type="spellStart"/>
      <w:r w:rsidRPr="00240587">
        <w:rPr>
          <w:rFonts w:ascii="Calibri" w:hAnsi="Calibri" w:cs="Times New Roman"/>
          <w:i/>
          <w:iCs/>
          <w:lang w:val="es-ES_tradnl" w:eastAsia="en-GB"/>
        </w:rPr>
        <w:t>Learning</w:t>
      </w:r>
      <w:proofErr w:type="spellEnd"/>
      <w:r w:rsidRPr="00240587">
        <w:rPr>
          <w:rFonts w:ascii="Calibri" w:hAnsi="Calibri" w:cs="Times New Roman"/>
          <w:i/>
          <w:iCs/>
          <w:lang w:val="es-ES_tradnl" w:eastAsia="en-GB"/>
        </w:rPr>
        <w:t xml:space="preserve"> 2015, E-LEARNING 2015 - </w:t>
      </w:r>
      <w:proofErr w:type="spellStart"/>
      <w:r w:rsidRPr="00240587">
        <w:rPr>
          <w:rFonts w:ascii="Calibri" w:hAnsi="Calibri" w:cs="Times New Roman"/>
          <w:i/>
          <w:iCs/>
          <w:lang w:val="es-ES_tradnl" w:eastAsia="en-GB"/>
        </w:rPr>
        <w:t>Part</w:t>
      </w:r>
      <w:proofErr w:type="spellEnd"/>
      <w:r w:rsidRPr="00240587">
        <w:rPr>
          <w:rFonts w:ascii="Calibri" w:hAnsi="Calibri" w:cs="Times New Roman"/>
          <w:i/>
          <w:iCs/>
          <w:lang w:val="es-ES_tradnl" w:eastAsia="en-GB"/>
        </w:rPr>
        <w:t xml:space="preserve"> of </w:t>
      </w:r>
      <w:proofErr w:type="spellStart"/>
      <w:r w:rsidRPr="00240587">
        <w:rPr>
          <w:rFonts w:ascii="Calibri" w:hAnsi="Calibri" w:cs="Times New Roman"/>
          <w:i/>
          <w:iCs/>
          <w:lang w:val="es-ES_tradnl" w:eastAsia="en-GB"/>
        </w:rPr>
        <w:t>the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Multi</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Computer</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Science</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i/>
          <w:iCs/>
          <w:lang w:val="es-ES_tradnl" w:eastAsia="en-GB"/>
        </w:rPr>
        <w:t xml:space="preserve"> 2015</w:t>
      </w:r>
      <w:r w:rsidRPr="00240587">
        <w:rPr>
          <w:rFonts w:ascii="Calibri" w:hAnsi="Calibri" w:cs="Times New Roman"/>
          <w:lang w:val="es-ES_tradnl" w:eastAsia="en-GB"/>
        </w:rPr>
        <w:t>, 136–140.</w:t>
      </w:r>
    </w:p>
    <w:p w14:paraId="44AA7172"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Lovett</w:t>
      </w:r>
      <w:proofErr w:type="spellEnd"/>
      <w:r w:rsidRPr="00240587">
        <w:rPr>
          <w:rFonts w:ascii="Calibri" w:hAnsi="Calibri" w:cs="Times New Roman"/>
          <w:lang w:val="es-ES_tradnl" w:eastAsia="en-GB"/>
        </w:rPr>
        <w:t>, A., Appleton, K., Warren-</w:t>
      </w:r>
      <w:proofErr w:type="spellStart"/>
      <w:r w:rsidRPr="00240587">
        <w:rPr>
          <w:rFonts w:ascii="Calibri" w:hAnsi="Calibri" w:cs="Times New Roman"/>
          <w:lang w:val="es-ES_tradnl" w:eastAsia="en-GB"/>
        </w:rPr>
        <w:t>Kretzschmar</w:t>
      </w:r>
      <w:proofErr w:type="spellEnd"/>
      <w:r w:rsidRPr="00240587">
        <w:rPr>
          <w:rFonts w:ascii="Calibri" w:hAnsi="Calibri" w:cs="Times New Roman"/>
          <w:lang w:val="es-ES_tradnl" w:eastAsia="en-GB"/>
        </w:rPr>
        <w:t xml:space="preserve">, B., &amp; Von </w:t>
      </w:r>
      <w:proofErr w:type="spellStart"/>
      <w:r w:rsidRPr="00240587">
        <w:rPr>
          <w:rFonts w:ascii="Calibri" w:hAnsi="Calibri" w:cs="Times New Roman"/>
          <w:lang w:val="es-ES_tradnl" w:eastAsia="en-GB"/>
        </w:rPr>
        <w:t>Haaren</w:t>
      </w:r>
      <w:proofErr w:type="spellEnd"/>
      <w:r w:rsidRPr="00240587">
        <w:rPr>
          <w:rFonts w:ascii="Calibri" w:hAnsi="Calibri" w:cs="Times New Roman"/>
          <w:lang w:val="es-ES_tradnl" w:eastAsia="en-GB"/>
        </w:rPr>
        <w:t xml:space="preserve">, C. (2015).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3D </w:t>
      </w:r>
      <w:proofErr w:type="spellStart"/>
      <w:r w:rsidRPr="00240587">
        <w:rPr>
          <w:rFonts w:ascii="Calibri" w:hAnsi="Calibri" w:cs="Times New Roman"/>
          <w:lang w:val="es-ES_tradnl" w:eastAsia="en-GB"/>
        </w:rPr>
        <w:t>visualization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methods</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lang w:val="es-ES_tradnl" w:eastAsia="en-GB"/>
        </w:rPr>
        <w:t>landscape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planning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evaluation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options</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practical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issues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Landscape</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Urban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Planning</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142</w:t>
      </w:r>
      <w:r w:rsidRPr="00240587">
        <w:rPr>
          <w:rFonts w:ascii="Calibri" w:hAnsi="Calibri" w:cs="Times New Roman"/>
          <w:lang w:val="es-ES_tradnl" w:eastAsia="en-GB"/>
        </w:rPr>
        <w:t>, 85–94. https://doi.org/10.1016/j.landurbplan.2015.02.021</w:t>
      </w:r>
    </w:p>
    <w:p w14:paraId="59CF0CBC"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Zamyadi</w:t>
      </w:r>
      <w:proofErr w:type="spellEnd"/>
      <w:r w:rsidRPr="00240587">
        <w:rPr>
          <w:rFonts w:ascii="Calibri" w:hAnsi="Calibri" w:cs="Times New Roman"/>
          <w:lang w:val="es-ES_tradnl" w:eastAsia="en-GB"/>
        </w:rPr>
        <w:t xml:space="preserve">, A., </w:t>
      </w:r>
      <w:proofErr w:type="spellStart"/>
      <w:r w:rsidRPr="00240587">
        <w:rPr>
          <w:rFonts w:ascii="Calibri" w:hAnsi="Calibri" w:cs="Times New Roman"/>
          <w:lang w:val="es-ES_tradnl" w:eastAsia="en-GB"/>
        </w:rPr>
        <w:t>Pouliot</w:t>
      </w:r>
      <w:proofErr w:type="spellEnd"/>
      <w:r w:rsidRPr="00240587">
        <w:rPr>
          <w:rFonts w:ascii="Calibri" w:hAnsi="Calibri" w:cs="Times New Roman"/>
          <w:lang w:val="es-ES_tradnl" w:eastAsia="en-GB"/>
        </w:rPr>
        <w:t xml:space="preserve">, J., &amp; </w:t>
      </w:r>
      <w:proofErr w:type="spellStart"/>
      <w:r w:rsidRPr="00240587">
        <w:rPr>
          <w:rFonts w:ascii="Calibri" w:hAnsi="Calibri" w:cs="Times New Roman"/>
          <w:lang w:val="es-ES_tradnl" w:eastAsia="en-GB"/>
        </w:rPr>
        <w:t>Bédard</w:t>
      </w:r>
      <w:proofErr w:type="spellEnd"/>
      <w:r w:rsidRPr="00240587">
        <w:rPr>
          <w:rFonts w:ascii="Calibri" w:hAnsi="Calibri" w:cs="Times New Roman"/>
          <w:lang w:val="es-ES_tradnl" w:eastAsia="en-GB"/>
        </w:rPr>
        <w:t xml:space="preserve">, Y. (2013). A </w:t>
      </w:r>
      <w:proofErr w:type="spellStart"/>
      <w:r w:rsidRPr="00240587">
        <w:rPr>
          <w:rFonts w:ascii="Calibri" w:hAnsi="Calibri" w:cs="Times New Roman"/>
          <w:lang w:val="es-ES_tradnl" w:eastAsia="en-GB"/>
        </w:rPr>
        <w:t>three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step</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procedure</w:t>
      </w:r>
      <w:proofErr w:type="spellEnd"/>
      <w:r w:rsidRPr="00240587">
        <w:rPr>
          <w:rFonts w:ascii="Calibri" w:hAnsi="Calibri" w:cs="Times New Roman"/>
          <w:lang w:val="es-ES_tradnl" w:eastAsia="en-GB"/>
        </w:rPr>
        <w:t xml:space="preserve"> to </w:t>
      </w:r>
      <w:proofErr w:type="spellStart"/>
      <w:r w:rsidRPr="00240587">
        <w:rPr>
          <w:rFonts w:ascii="Calibri" w:hAnsi="Calibri" w:cs="Times New Roman"/>
          <w:lang w:val="es-ES_tradnl" w:eastAsia="en-GB"/>
        </w:rPr>
        <w:t>enrich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games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with</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CityGML</w:t>
      </w:r>
      <w:proofErr w:type="spellEnd"/>
      <w:r w:rsidRPr="00240587">
        <w:rPr>
          <w:rFonts w:ascii="Calibri" w:hAnsi="Calibri" w:cs="Times New Roman"/>
          <w:lang w:val="es-ES_tradnl" w:eastAsia="en-GB"/>
        </w:rPr>
        <w:t xml:space="preserve"> 3D </w:t>
      </w:r>
      <w:proofErr w:type="spellStart"/>
      <w:r w:rsidRPr="00240587">
        <w:rPr>
          <w:rFonts w:ascii="Calibri" w:hAnsi="Calibri" w:cs="Times New Roman"/>
          <w:lang w:val="es-ES_tradnl" w:eastAsia="en-GB"/>
        </w:rPr>
        <w:t>semantic</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modeling</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i/>
          <w:iCs/>
          <w:lang w:val="es-ES_tradnl" w:eastAsia="en-GB"/>
        </w:rPr>
        <w:t>Lecture</w:t>
      </w:r>
      <w:proofErr w:type="spellEnd"/>
      <w:r w:rsidRPr="00240587">
        <w:rPr>
          <w:rFonts w:ascii="Calibri" w:hAnsi="Calibri" w:cs="Times New Roman"/>
          <w:i/>
          <w:iCs/>
          <w:lang w:val="es-ES_tradnl" w:eastAsia="en-GB"/>
        </w:rPr>
        <w:t xml:space="preserve"> Notes in </w:t>
      </w:r>
      <w:proofErr w:type="spellStart"/>
      <w:r w:rsidRPr="00240587">
        <w:rPr>
          <w:rFonts w:ascii="Calibri" w:hAnsi="Calibri" w:cs="Times New Roman"/>
          <w:i/>
          <w:iCs/>
          <w:lang w:val="es-ES_tradnl" w:eastAsia="en-GB"/>
        </w:rPr>
        <w:t>Geoinformation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Cartography</w:t>
      </w:r>
      <w:proofErr w:type="spellEnd"/>
      <w:r w:rsidRPr="00240587">
        <w:rPr>
          <w:rFonts w:ascii="Calibri" w:hAnsi="Calibri" w:cs="Times New Roman"/>
          <w:lang w:val="es-ES_tradnl" w:eastAsia="en-GB"/>
        </w:rPr>
        <w:t xml:space="preserve"> (pp. 261–275). </w:t>
      </w:r>
      <w:proofErr w:type="spellStart"/>
      <w:r w:rsidRPr="00240587">
        <w:rPr>
          <w:rFonts w:ascii="Calibri" w:hAnsi="Calibri" w:cs="Times New Roman"/>
          <w:lang w:val="es-ES_tradnl" w:eastAsia="en-GB"/>
        </w:rPr>
        <w:t>Springer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Berlin</w:t>
      </w:r>
      <w:proofErr w:type="spellEnd"/>
      <w:r w:rsidRPr="00240587">
        <w:rPr>
          <w:rFonts w:ascii="Calibri" w:hAnsi="Calibri" w:cs="Times New Roman"/>
          <w:lang w:val="es-ES_tradnl" w:eastAsia="en-GB"/>
        </w:rPr>
        <w:t xml:space="preserve"> Heidelberg. https://doi.org/10.1007/978-3-642-29793-9-15</w:t>
      </w:r>
    </w:p>
    <w:p w14:paraId="77287ED5"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Rehman</w:t>
      </w:r>
      <w:proofErr w:type="spellEnd"/>
      <w:r w:rsidRPr="00240587">
        <w:rPr>
          <w:rFonts w:ascii="Calibri" w:hAnsi="Calibri" w:cs="Times New Roman"/>
          <w:lang w:val="es-ES_tradnl" w:eastAsia="en-GB"/>
        </w:rPr>
        <w:t xml:space="preserve">, U., &amp; Cao, S. (2015). </w:t>
      </w:r>
      <w:proofErr w:type="spellStart"/>
      <w:r w:rsidRPr="00240587">
        <w:rPr>
          <w:rFonts w:ascii="Calibri" w:hAnsi="Calibri" w:cs="Times New Roman"/>
          <w:lang w:val="es-ES_tradnl" w:eastAsia="en-GB"/>
        </w:rPr>
        <w:t>Augmented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Reality-Based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Indoor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Navigation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Using</w:t>
      </w:r>
      <w:proofErr w:type="spellEnd"/>
      <w:r w:rsidRPr="00240587">
        <w:rPr>
          <w:rFonts w:ascii="Calibri" w:hAnsi="Calibri" w:cs="Times New Roman"/>
          <w:lang w:val="es-ES_tradnl" w:eastAsia="en-GB"/>
        </w:rPr>
        <w:t xml:space="preserve"> Google </w:t>
      </w:r>
      <w:proofErr w:type="spellStart"/>
      <w:r w:rsidRPr="00240587">
        <w:rPr>
          <w:rFonts w:ascii="Calibri" w:hAnsi="Calibri" w:cs="Times New Roman"/>
          <w:lang w:val="es-ES_tradnl" w:eastAsia="en-GB"/>
        </w:rPr>
        <w:t>Glass</w:t>
      </w:r>
      <w:proofErr w:type="spellEnd"/>
      <w:r w:rsidRPr="00240587">
        <w:rPr>
          <w:rFonts w:ascii="Calibri" w:hAnsi="Calibri" w:cs="Times New Roman"/>
          <w:lang w:val="es-ES_tradnl" w:eastAsia="en-GB"/>
        </w:rPr>
        <w:t xml:space="preserve"> as a Wearable Head-</w:t>
      </w:r>
      <w:proofErr w:type="spellStart"/>
      <w:r w:rsidRPr="00240587">
        <w:rPr>
          <w:rFonts w:ascii="Calibri" w:hAnsi="Calibri" w:cs="Times New Roman"/>
          <w:lang w:val="es-ES_tradnl" w:eastAsia="en-GB"/>
        </w:rPr>
        <w:t>Mounted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Display</w:t>
      </w:r>
      <w:proofErr w:type="spellEnd"/>
      <w:r w:rsidRPr="00240587">
        <w:rPr>
          <w:rFonts w:ascii="Calibri" w:hAnsi="Calibri" w:cs="Times New Roman"/>
          <w:lang w:val="es-ES_tradnl" w:eastAsia="en-GB"/>
        </w:rPr>
        <w:t xml:space="preserve">. In </w:t>
      </w:r>
      <w:r w:rsidRPr="00240587">
        <w:rPr>
          <w:rFonts w:ascii="Calibri" w:hAnsi="Calibri" w:cs="Times New Roman"/>
          <w:i/>
          <w:iCs/>
          <w:lang w:val="es-ES_tradnl" w:eastAsia="en-GB"/>
        </w:rPr>
        <w:t xml:space="preserve">2015 IEEE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Man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Cybernetics</w:t>
      </w:r>
      <w:proofErr w:type="spellEnd"/>
      <w:r w:rsidRPr="00240587">
        <w:rPr>
          <w:rFonts w:ascii="Calibri" w:hAnsi="Calibri" w:cs="Times New Roman"/>
          <w:lang w:val="es-ES_tradnl" w:eastAsia="en-GB"/>
        </w:rPr>
        <w:t xml:space="preserve"> (pp. 1452–1457). IEEE. https://doi.org/10.1109/SMC.2015.257</w:t>
      </w:r>
    </w:p>
    <w:p w14:paraId="679698DA"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Celik</w:t>
      </w:r>
      <w:proofErr w:type="spellEnd"/>
      <w:r w:rsidRPr="00240587">
        <w:rPr>
          <w:rFonts w:ascii="Calibri" w:hAnsi="Calibri" w:cs="Times New Roman"/>
          <w:lang w:val="es-ES_tradnl" w:eastAsia="en-GB"/>
        </w:rPr>
        <w:t xml:space="preserve">, B., </w:t>
      </w:r>
      <w:proofErr w:type="spellStart"/>
      <w:r w:rsidRPr="00240587">
        <w:rPr>
          <w:rFonts w:ascii="Calibri" w:hAnsi="Calibri" w:cs="Times New Roman"/>
          <w:lang w:val="es-ES_tradnl" w:eastAsia="en-GB"/>
        </w:rPr>
        <w:t>Karatepe</w:t>
      </w:r>
      <w:proofErr w:type="spellEnd"/>
      <w:r w:rsidRPr="00240587">
        <w:rPr>
          <w:rFonts w:ascii="Calibri" w:hAnsi="Calibri" w:cs="Times New Roman"/>
          <w:lang w:val="es-ES_tradnl" w:eastAsia="en-GB"/>
        </w:rPr>
        <w:t xml:space="preserve">, E., </w:t>
      </w:r>
      <w:proofErr w:type="spellStart"/>
      <w:r w:rsidRPr="00240587">
        <w:rPr>
          <w:rFonts w:ascii="Calibri" w:hAnsi="Calibri" w:cs="Times New Roman"/>
          <w:lang w:val="es-ES_tradnl" w:eastAsia="en-GB"/>
        </w:rPr>
        <w:t>Gokmen</w:t>
      </w:r>
      <w:proofErr w:type="spellEnd"/>
      <w:r w:rsidRPr="00240587">
        <w:rPr>
          <w:rFonts w:ascii="Calibri" w:hAnsi="Calibri" w:cs="Times New Roman"/>
          <w:lang w:val="es-ES_tradnl" w:eastAsia="en-GB"/>
        </w:rPr>
        <w:t xml:space="preserve">, N., &amp; Silvestre, S. (2013). A virtual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study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surrounding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obstacles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on</w:t>
      </w:r>
      <w:proofErr w:type="spellEnd"/>
      <w:r w:rsidRPr="00240587">
        <w:rPr>
          <w:rFonts w:ascii="Calibri" w:hAnsi="Calibri" w:cs="Times New Roman"/>
          <w:lang w:val="es-ES_tradnl" w:eastAsia="en-GB"/>
        </w:rPr>
        <w:t xml:space="preserve"> BIPV </w:t>
      </w:r>
      <w:proofErr w:type="spellStart"/>
      <w:r w:rsidRPr="00240587">
        <w:rPr>
          <w:rFonts w:ascii="Calibri" w:hAnsi="Calibri" w:cs="Times New Roman"/>
          <w:lang w:val="es-ES_tradnl" w:eastAsia="en-GB"/>
        </w:rPr>
        <w:t>systems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estimation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long-term</w:t>
      </w:r>
      <w:proofErr w:type="spellEnd"/>
      <w:r w:rsidRPr="00240587">
        <w:rPr>
          <w:rFonts w:ascii="Calibri" w:hAnsi="Calibri" w:cs="Times New Roman"/>
          <w:lang w:val="es-ES_tradnl" w:eastAsia="en-GB"/>
        </w:rPr>
        <w:t xml:space="preserve"> performance of </w:t>
      </w:r>
      <w:proofErr w:type="spellStart"/>
      <w:r w:rsidRPr="00240587">
        <w:rPr>
          <w:rFonts w:ascii="Calibri" w:hAnsi="Calibri" w:cs="Times New Roman"/>
          <w:lang w:val="es-ES_tradnl" w:eastAsia="en-GB"/>
        </w:rPr>
        <w:t>partially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shaded</w:t>
      </w:r>
      <w:proofErr w:type="spellEnd"/>
      <w:r w:rsidRPr="00240587">
        <w:rPr>
          <w:rFonts w:ascii="Calibri" w:hAnsi="Calibri" w:cs="Times New Roman"/>
          <w:lang w:val="es-ES_tradnl" w:eastAsia="en-GB"/>
        </w:rPr>
        <w:t xml:space="preserve"> PV </w:t>
      </w:r>
      <w:proofErr w:type="spellStart"/>
      <w:r w:rsidRPr="00240587">
        <w:rPr>
          <w:rFonts w:ascii="Calibri" w:hAnsi="Calibri" w:cs="Times New Roman"/>
          <w:lang w:val="es-ES_tradnl" w:eastAsia="en-GB"/>
        </w:rPr>
        <w:t>arrays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Renewable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Energy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60</w:t>
      </w:r>
      <w:r w:rsidRPr="00240587">
        <w:rPr>
          <w:rFonts w:ascii="Calibri" w:hAnsi="Calibri" w:cs="Times New Roman"/>
          <w:lang w:val="es-ES_tradnl" w:eastAsia="en-GB"/>
        </w:rPr>
        <w:t>, 402–414. https://doi.org/10.1016/j.renene.2013.05.040</w:t>
      </w:r>
    </w:p>
    <w:p w14:paraId="1772DD8E"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Shen</w:t>
      </w:r>
      <w:proofErr w:type="spellEnd"/>
      <w:r w:rsidRPr="00240587">
        <w:rPr>
          <w:rFonts w:ascii="Calibri" w:hAnsi="Calibri" w:cs="Times New Roman"/>
          <w:lang w:val="es-ES_tradnl" w:eastAsia="en-GB"/>
        </w:rPr>
        <w:t xml:space="preserve">, Z. (2012). </w:t>
      </w:r>
      <w:proofErr w:type="spellStart"/>
      <w:r w:rsidRPr="00240587">
        <w:rPr>
          <w:rFonts w:ascii="Calibri" w:hAnsi="Calibri" w:cs="Times New Roman"/>
          <w:i/>
          <w:iCs/>
          <w:lang w:val="es-ES_tradnl" w:eastAsia="en-GB"/>
        </w:rPr>
        <w:t>Geospatial</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Techniques</w:t>
      </w:r>
      <w:proofErr w:type="spellEnd"/>
      <w:r w:rsidRPr="00240587">
        <w:rPr>
          <w:rFonts w:ascii="Calibri" w:hAnsi="Calibri" w:cs="Times New Roman"/>
          <w:i/>
          <w:iCs/>
          <w:lang w:val="es-ES_tradnl" w:eastAsia="en-GB"/>
        </w:rPr>
        <w:t xml:space="preserve"> in </w:t>
      </w:r>
      <w:proofErr w:type="spellStart"/>
      <w:r w:rsidRPr="00240587">
        <w:rPr>
          <w:rFonts w:ascii="Calibri" w:hAnsi="Calibri" w:cs="Times New Roman"/>
          <w:i/>
          <w:iCs/>
          <w:lang w:val="es-ES_tradnl" w:eastAsia="en-GB"/>
        </w:rPr>
        <w:t>Urban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Planning</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Control</w:t>
      </w:r>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Springer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Berlin</w:t>
      </w:r>
      <w:proofErr w:type="spellEnd"/>
      <w:r w:rsidRPr="00240587">
        <w:rPr>
          <w:rFonts w:ascii="Calibri" w:hAnsi="Calibri" w:cs="Times New Roman"/>
          <w:lang w:val="es-ES_tradnl" w:eastAsia="en-GB"/>
        </w:rPr>
        <w:t xml:space="preserve"> Heidelberg. https://doi.org/10.1007/978-3-642-13559-0</w:t>
      </w:r>
    </w:p>
    <w:p w14:paraId="2CAA5BD1"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Heydarian</w:t>
      </w:r>
      <w:proofErr w:type="spellEnd"/>
      <w:r w:rsidRPr="00240587">
        <w:rPr>
          <w:rFonts w:ascii="Calibri" w:hAnsi="Calibri" w:cs="Times New Roman"/>
          <w:lang w:val="es-ES_tradnl" w:eastAsia="en-GB"/>
        </w:rPr>
        <w:t xml:space="preserve">, A., Carneiro, J. P., </w:t>
      </w:r>
      <w:proofErr w:type="spellStart"/>
      <w:r w:rsidRPr="00240587">
        <w:rPr>
          <w:rFonts w:ascii="Calibri" w:hAnsi="Calibri" w:cs="Times New Roman"/>
          <w:lang w:val="es-ES_tradnl" w:eastAsia="en-GB"/>
        </w:rPr>
        <w:t>Gerber</w:t>
      </w:r>
      <w:proofErr w:type="spellEnd"/>
      <w:r w:rsidRPr="00240587">
        <w:rPr>
          <w:rFonts w:ascii="Calibri" w:hAnsi="Calibri" w:cs="Times New Roman"/>
          <w:lang w:val="es-ES_tradnl" w:eastAsia="en-GB"/>
        </w:rPr>
        <w:t xml:space="preserve">, D., </w:t>
      </w:r>
      <w:proofErr w:type="spellStart"/>
      <w:r w:rsidRPr="00240587">
        <w:rPr>
          <w:rFonts w:ascii="Calibri" w:hAnsi="Calibri" w:cs="Times New Roman"/>
          <w:lang w:val="es-ES_tradnl" w:eastAsia="en-GB"/>
        </w:rPr>
        <w:t>Becerik-Gerber</w:t>
      </w:r>
      <w:proofErr w:type="spellEnd"/>
      <w:r w:rsidRPr="00240587">
        <w:rPr>
          <w:rFonts w:ascii="Calibri" w:hAnsi="Calibri" w:cs="Times New Roman"/>
          <w:lang w:val="es-ES_tradnl" w:eastAsia="en-GB"/>
        </w:rPr>
        <w:t xml:space="preserve">, B., Hayes, T., &amp; Wood, W. (2015). </w:t>
      </w:r>
      <w:proofErr w:type="spellStart"/>
      <w:r w:rsidRPr="00240587">
        <w:rPr>
          <w:rFonts w:ascii="Calibri" w:hAnsi="Calibri" w:cs="Times New Roman"/>
          <w:lang w:val="es-ES_tradnl" w:eastAsia="en-GB"/>
        </w:rPr>
        <w:t>Immersive</w:t>
      </w:r>
      <w:proofErr w:type="spellEnd"/>
      <w:r w:rsidRPr="00240587">
        <w:rPr>
          <w:rFonts w:ascii="Calibri" w:hAnsi="Calibri" w:cs="Times New Roman"/>
          <w:lang w:val="es-ES_tradnl" w:eastAsia="en-GB"/>
        </w:rPr>
        <w:t xml:space="preserve"> virtual </w:t>
      </w:r>
      <w:proofErr w:type="spellStart"/>
      <w:r w:rsidRPr="00240587">
        <w:rPr>
          <w:rFonts w:ascii="Calibri" w:hAnsi="Calibri" w:cs="Times New Roman"/>
          <w:lang w:val="es-ES_tradnl" w:eastAsia="en-GB"/>
        </w:rPr>
        <w:t>environments</w:t>
      </w:r>
      <w:proofErr w:type="spellEnd"/>
      <w:r w:rsidRPr="00240587">
        <w:rPr>
          <w:rFonts w:ascii="Calibri" w:hAnsi="Calibri" w:cs="Times New Roman"/>
          <w:lang w:val="es-ES_tradnl" w:eastAsia="en-GB"/>
        </w:rPr>
        <w:t xml:space="preserve"> versus </w:t>
      </w:r>
      <w:proofErr w:type="spellStart"/>
      <w:r w:rsidRPr="00240587">
        <w:rPr>
          <w:rFonts w:ascii="Calibri" w:hAnsi="Calibri" w:cs="Times New Roman"/>
          <w:lang w:val="es-ES_tradnl" w:eastAsia="en-GB"/>
        </w:rPr>
        <w:t>physical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built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environments</w:t>
      </w:r>
      <w:proofErr w:type="spellEnd"/>
      <w:r w:rsidRPr="00240587">
        <w:rPr>
          <w:rFonts w:ascii="Calibri" w:hAnsi="Calibri" w:cs="Times New Roman"/>
          <w:lang w:val="es-ES_tradnl" w:eastAsia="en-GB"/>
        </w:rPr>
        <w:t xml:space="preserve">: A benchmarking </w:t>
      </w:r>
      <w:proofErr w:type="spellStart"/>
      <w:r w:rsidRPr="00240587">
        <w:rPr>
          <w:rFonts w:ascii="Calibri" w:hAnsi="Calibri" w:cs="Times New Roman"/>
          <w:lang w:val="es-ES_tradnl" w:eastAsia="en-GB"/>
        </w:rPr>
        <w:t>study</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building</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design</w:t>
      </w:r>
      <w:proofErr w:type="spellEnd"/>
      <w:r w:rsidRPr="00240587">
        <w:rPr>
          <w:rFonts w:ascii="Calibri" w:hAnsi="Calibri" w:cs="Times New Roman"/>
          <w:lang w:val="es-ES_tradnl" w:eastAsia="en-GB"/>
        </w:rPr>
        <w:t xml:space="preserve"> and </w:t>
      </w:r>
      <w:proofErr w:type="spellStart"/>
      <w:r w:rsidRPr="00240587">
        <w:rPr>
          <w:rFonts w:ascii="Calibri" w:hAnsi="Calibri" w:cs="Times New Roman"/>
          <w:lang w:val="es-ES_tradnl" w:eastAsia="en-GB"/>
        </w:rPr>
        <w:t>user-built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environment</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explorations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i/>
          <w:iCs/>
          <w:lang w:val="es-ES_tradnl" w:eastAsia="en-GB"/>
        </w:rPr>
        <w:t>Automation</w:t>
      </w:r>
      <w:proofErr w:type="spellEnd"/>
      <w:r w:rsidRPr="00240587">
        <w:rPr>
          <w:rFonts w:ascii="Calibri" w:hAnsi="Calibri" w:cs="Times New Roman"/>
          <w:i/>
          <w:iCs/>
          <w:lang w:val="es-ES_tradnl" w:eastAsia="en-GB"/>
        </w:rPr>
        <w:t xml:space="preserve"> in </w:t>
      </w:r>
      <w:proofErr w:type="spellStart"/>
      <w:r w:rsidRPr="00240587">
        <w:rPr>
          <w:rFonts w:ascii="Calibri" w:hAnsi="Calibri" w:cs="Times New Roman"/>
          <w:i/>
          <w:iCs/>
          <w:lang w:val="es-ES_tradnl" w:eastAsia="en-GB"/>
        </w:rPr>
        <w:t>Construction</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54</w:t>
      </w:r>
      <w:r w:rsidRPr="00240587">
        <w:rPr>
          <w:rFonts w:ascii="Calibri" w:hAnsi="Calibri" w:cs="Times New Roman"/>
          <w:lang w:val="es-ES_tradnl" w:eastAsia="en-GB"/>
        </w:rPr>
        <w:t>, 116–126. https://doi.org/10.1016/j.autcon.2015.03.020</w:t>
      </w:r>
    </w:p>
    <w:p w14:paraId="1E91227E"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Tussyadiah</w:t>
      </w:r>
      <w:proofErr w:type="spellEnd"/>
      <w:r w:rsidRPr="00240587">
        <w:rPr>
          <w:rFonts w:ascii="Calibri" w:hAnsi="Calibri" w:cs="Times New Roman"/>
          <w:lang w:val="es-ES_tradnl" w:eastAsia="en-GB"/>
        </w:rPr>
        <w:t xml:space="preserve">, I. (2013). </w:t>
      </w:r>
      <w:proofErr w:type="spellStart"/>
      <w:r w:rsidRPr="00240587">
        <w:rPr>
          <w:rFonts w:ascii="Calibri" w:hAnsi="Calibri" w:cs="Times New Roman"/>
          <w:lang w:val="es-ES_tradnl" w:eastAsia="en-GB"/>
        </w:rPr>
        <w:t>Expectation</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Travel</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Experiences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with</w:t>
      </w:r>
      <w:proofErr w:type="spellEnd"/>
      <w:r w:rsidRPr="00240587">
        <w:rPr>
          <w:rFonts w:ascii="Calibri" w:hAnsi="Calibri" w:cs="Times New Roman"/>
          <w:lang w:val="es-ES_tradnl" w:eastAsia="en-GB"/>
        </w:rPr>
        <w:t xml:space="preserve"> Wearable Computing </w:t>
      </w:r>
      <w:proofErr w:type="spellStart"/>
      <w:r w:rsidRPr="00240587">
        <w:rPr>
          <w:rFonts w:ascii="Calibri" w:hAnsi="Calibri" w:cs="Times New Roman"/>
          <w:lang w:val="es-ES_tradnl" w:eastAsia="en-GB"/>
        </w:rPr>
        <w:t>Devices</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Communication</w:t>
      </w:r>
      <w:proofErr w:type="spellEnd"/>
      <w:r w:rsidRPr="00240587">
        <w:rPr>
          <w:rFonts w:ascii="Calibri" w:hAnsi="Calibri" w:cs="Times New Roman"/>
          <w:i/>
          <w:iCs/>
          <w:lang w:val="es-ES_tradnl" w:eastAsia="en-GB"/>
        </w:rPr>
        <w:t xml:space="preserve"> Technologies in </w:t>
      </w:r>
      <w:proofErr w:type="spellStart"/>
      <w:r w:rsidRPr="00240587">
        <w:rPr>
          <w:rFonts w:ascii="Calibri" w:hAnsi="Calibri" w:cs="Times New Roman"/>
          <w:i/>
          <w:iCs/>
          <w:lang w:val="es-ES_tradnl" w:eastAsia="en-GB"/>
        </w:rPr>
        <w:t>Tourism</w:t>
      </w:r>
      <w:proofErr w:type="spellEnd"/>
      <w:r w:rsidRPr="00240587">
        <w:rPr>
          <w:rFonts w:ascii="Calibri" w:hAnsi="Calibri" w:cs="Times New Roman"/>
          <w:i/>
          <w:iCs/>
          <w:lang w:val="es-ES_tradnl" w:eastAsia="en-GB"/>
        </w:rPr>
        <w:t xml:space="preserve"> 2014</w:t>
      </w:r>
      <w:r w:rsidRPr="00240587">
        <w:rPr>
          <w:rFonts w:ascii="Calibri" w:hAnsi="Calibri" w:cs="Times New Roman"/>
          <w:lang w:val="es-ES_tradnl" w:eastAsia="en-GB"/>
        </w:rPr>
        <w:t xml:space="preserve"> (pp. 539–552). </w:t>
      </w:r>
      <w:proofErr w:type="spellStart"/>
      <w:r w:rsidRPr="00240587">
        <w:rPr>
          <w:rFonts w:ascii="Calibri" w:hAnsi="Calibri" w:cs="Times New Roman"/>
          <w:lang w:val="es-ES_tradnl" w:eastAsia="en-GB"/>
        </w:rPr>
        <w:t>Cham</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Springer</w:t>
      </w:r>
      <w:proofErr w:type="spellEnd"/>
      <w:r w:rsidRPr="00240587">
        <w:rPr>
          <w:rFonts w:ascii="Calibri" w:hAnsi="Calibri" w:cs="Times New Roman"/>
          <w:lang w:val="es-ES_tradnl" w:eastAsia="en-GB"/>
        </w:rPr>
        <w:t xml:space="preserve"> International Publishing. https://doi.org/10.1007/978-3-319-03973-2_39 </w:t>
      </w:r>
    </w:p>
    <w:p w14:paraId="40E4ECC7"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Anthopoulos</w:t>
      </w:r>
      <w:proofErr w:type="spellEnd"/>
      <w:r w:rsidRPr="00240587">
        <w:rPr>
          <w:rFonts w:ascii="Calibri" w:hAnsi="Calibri" w:cs="Times New Roman"/>
          <w:lang w:val="es-ES_tradnl" w:eastAsia="en-GB"/>
        </w:rPr>
        <w:t xml:space="preserve">, L., &amp; </w:t>
      </w:r>
      <w:proofErr w:type="spellStart"/>
      <w:r w:rsidRPr="00240587">
        <w:rPr>
          <w:rFonts w:ascii="Calibri" w:hAnsi="Calibri" w:cs="Times New Roman"/>
          <w:lang w:val="es-ES_tradnl" w:eastAsia="en-GB"/>
        </w:rPr>
        <w:t>Fitsilis</w:t>
      </w:r>
      <w:proofErr w:type="spellEnd"/>
      <w:r w:rsidRPr="00240587">
        <w:rPr>
          <w:rFonts w:ascii="Calibri" w:hAnsi="Calibri" w:cs="Times New Roman"/>
          <w:lang w:val="es-ES_tradnl" w:eastAsia="en-GB"/>
        </w:rPr>
        <w:t xml:space="preserve">, P. (2010).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digital to </w:t>
      </w:r>
      <w:proofErr w:type="spellStart"/>
      <w:r w:rsidRPr="00240587">
        <w:rPr>
          <w:rFonts w:ascii="Calibri" w:hAnsi="Calibri" w:cs="Times New Roman"/>
          <w:lang w:val="es-ES_tradnl" w:eastAsia="en-GB"/>
        </w:rPr>
        <w:t>ubiquitous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cities</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Defining</w:t>
      </w:r>
      <w:proofErr w:type="spellEnd"/>
      <w:r w:rsidRPr="00240587">
        <w:rPr>
          <w:rFonts w:ascii="Calibri" w:hAnsi="Calibri" w:cs="Times New Roman"/>
          <w:lang w:val="es-ES_tradnl" w:eastAsia="en-GB"/>
        </w:rPr>
        <w:t xml:space="preserve"> a </w:t>
      </w:r>
      <w:proofErr w:type="spellStart"/>
      <w:r w:rsidRPr="00240587">
        <w:rPr>
          <w:rFonts w:ascii="Calibri" w:hAnsi="Calibri" w:cs="Times New Roman"/>
          <w:lang w:val="es-ES_tradnl" w:eastAsia="en-GB"/>
        </w:rPr>
        <w:t>common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architecture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for</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urban</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development</w:t>
      </w:r>
      <w:proofErr w:type="spellEnd"/>
      <w:r w:rsidRPr="00240587">
        <w:rPr>
          <w:rFonts w:ascii="Calibri" w:hAnsi="Calibri" w:cs="Times New Roman"/>
          <w:lang w:val="es-ES_tradnl" w:eastAsia="en-GB"/>
        </w:rPr>
        <w:t xml:space="preserve">. In </w:t>
      </w:r>
      <w:proofErr w:type="spellStart"/>
      <w:r w:rsidRPr="00240587">
        <w:rPr>
          <w:rFonts w:ascii="Calibri" w:hAnsi="Calibri" w:cs="Times New Roman"/>
          <w:i/>
          <w:iCs/>
          <w:lang w:val="es-ES_tradnl" w:eastAsia="en-GB"/>
        </w:rPr>
        <w:t>Proceedings</w:t>
      </w:r>
      <w:proofErr w:type="spellEnd"/>
      <w:r w:rsidRPr="00240587">
        <w:rPr>
          <w:rFonts w:ascii="Calibri" w:hAnsi="Calibri" w:cs="Times New Roman"/>
          <w:i/>
          <w:iCs/>
          <w:lang w:val="es-ES_tradnl" w:eastAsia="en-GB"/>
        </w:rPr>
        <w:t xml:space="preserve"> - 2010 6th International </w:t>
      </w:r>
      <w:proofErr w:type="spellStart"/>
      <w:r w:rsidRPr="00240587">
        <w:rPr>
          <w:rFonts w:ascii="Calibri" w:hAnsi="Calibri" w:cs="Times New Roman"/>
          <w:i/>
          <w:iCs/>
          <w:lang w:val="es-ES_tradnl" w:eastAsia="en-GB"/>
        </w:rPr>
        <w:t>Conference</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Intelligent</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Environments</w:t>
      </w:r>
      <w:proofErr w:type="spellEnd"/>
      <w:r w:rsidRPr="00240587">
        <w:rPr>
          <w:rFonts w:ascii="Calibri" w:hAnsi="Calibri" w:cs="Times New Roman"/>
          <w:i/>
          <w:iCs/>
          <w:lang w:val="es-ES_tradnl" w:eastAsia="en-GB"/>
        </w:rPr>
        <w:t>, IE 2010</w:t>
      </w:r>
      <w:r w:rsidRPr="00240587">
        <w:rPr>
          <w:rFonts w:ascii="Calibri" w:hAnsi="Calibri" w:cs="Times New Roman"/>
          <w:lang w:val="es-ES_tradnl" w:eastAsia="en-GB"/>
        </w:rPr>
        <w:t xml:space="preserve"> (pp. 301–306). IEEE. https://doi.org/10.1109/IE.2010.61</w:t>
      </w:r>
    </w:p>
    <w:p w14:paraId="295C6031" w14:textId="77777777" w:rsidR="005B2862" w:rsidRPr="00240587" w:rsidRDefault="005B2862" w:rsidP="00240587">
      <w:pPr>
        <w:pStyle w:val="ListParagraph"/>
        <w:numPr>
          <w:ilvl w:val="0"/>
          <w:numId w:val="3"/>
        </w:numPr>
        <w:rPr>
          <w:rFonts w:ascii="Calibri" w:hAnsi="Calibri" w:cs="Times New Roman"/>
          <w:lang w:val="es-ES_tradnl" w:eastAsia="en-GB"/>
        </w:rPr>
      </w:pPr>
      <w:r w:rsidRPr="00240587">
        <w:rPr>
          <w:rFonts w:ascii="Calibri" w:hAnsi="Calibri" w:cs="Times New Roman"/>
          <w:lang w:val="es-ES_tradnl" w:eastAsia="en-GB"/>
        </w:rPr>
        <w:t xml:space="preserve">Sutherland, I. E. (1965). </w:t>
      </w:r>
      <w:proofErr w:type="spellStart"/>
      <w:r w:rsidRPr="00240587">
        <w:rPr>
          <w:rFonts w:ascii="Calibri" w:hAnsi="Calibri" w:cs="Times New Roman"/>
          <w:lang w:val="es-ES_tradnl" w:eastAsia="en-GB"/>
        </w:rPr>
        <w:t>The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ultimate</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display</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Multimedia: </w:t>
      </w:r>
      <w:proofErr w:type="spellStart"/>
      <w:r w:rsidRPr="00240587">
        <w:rPr>
          <w:rFonts w:ascii="Calibri" w:hAnsi="Calibri" w:cs="Times New Roman"/>
          <w:i/>
          <w:iCs/>
          <w:lang w:val="es-ES_tradnl" w:eastAsia="en-GB"/>
        </w:rPr>
        <w:t>From</w:t>
      </w:r>
      <w:proofErr w:type="spellEnd"/>
      <w:r w:rsidRPr="00240587">
        <w:rPr>
          <w:rFonts w:ascii="Calibri" w:hAnsi="Calibri" w:cs="Times New Roman"/>
          <w:i/>
          <w:iCs/>
          <w:lang w:val="es-ES_tradnl" w:eastAsia="en-GB"/>
        </w:rPr>
        <w:t xml:space="preserve"> Wagner to Virtual </w:t>
      </w:r>
      <w:proofErr w:type="spellStart"/>
      <w:r w:rsidRPr="00240587">
        <w:rPr>
          <w:rFonts w:ascii="Calibri" w:hAnsi="Calibri" w:cs="Times New Roman"/>
          <w:i/>
          <w:iCs/>
          <w:lang w:val="es-ES_tradnl" w:eastAsia="en-GB"/>
        </w:rPr>
        <w:t>Reality</w:t>
      </w:r>
      <w:proofErr w:type="spellEnd"/>
      <w:r w:rsidRPr="00240587">
        <w:rPr>
          <w:rFonts w:ascii="Calibri" w:hAnsi="Calibri" w:cs="Times New Roman"/>
          <w:lang w:val="es-ES_tradnl" w:eastAsia="en-GB"/>
        </w:rPr>
        <w:t>.</w:t>
      </w:r>
    </w:p>
    <w:p w14:paraId="57E2FFBB" w14:textId="77777777" w:rsidR="005B2862" w:rsidRPr="00240587" w:rsidRDefault="005B2862" w:rsidP="00240587">
      <w:pPr>
        <w:pStyle w:val="ListParagraph"/>
        <w:numPr>
          <w:ilvl w:val="0"/>
          <w:numId w:val="3"/>
        </w:numPr>
        <w:rPr>
          <w:rFonts w:ascii="Calibri" w:hAnsi="Calibri" w:cs="Times New Roman"/>
          <w:lang w:val="es-ES_tradnl" w:eastAsia="en-GB"/>
        </w:rPr>
      </w:pPr>
      <w:r w:rsidRPr="00240587">
        <w:rPr>
          <w:rFonts w:ascii="Calibri" w:hAnsi="Calibri" w:cs="Times New Roman"/>
          <w:lang w:val="es-ES_tradnl" w:eastAsia="en-GB"/>
        </w:rPr>
        <w:t xml:space="preserve">Mozilla. (2017). </w:t>
      </w:r>
      <w:proofErr w:type="spellStart"/>
      <w:r w:rsidRPr="00240587">
        <w:rPr>
          <w:rFonts w:ascii="Calibri" w:hAnsi="Calibri" w:cs="Times New Roman"/>
          <w:lang w:val="es-ES_tradnl" w:eastAsia="en-GB"/>
        </w:rPr>
        <w:t>WebVR</w:t>
      </w:r>
      <w:proofErr w:type="spellEnd"/>
      <w:r w:rsidRPr="00240587">
        <w:rPr>
          <w:rFonts w:ascii="Calibri" w:hAnsi="Calibri" w:cs="Times New Roman"/>
          <w:lang w:val="es-ES_tradnl" w:eastAsia="en-GB"/>
        </w:rPr>
        <w:t xml:space="preserve"> API. </w:t>
      </w:r>
      <w:proofErr w:type="spellStart"/>
      <w:r w:rsidRPr="00240587">
        <w:rPr>
          <w:rFonts w:ascii="Calibri" w:hAnsi="Calibri" w:cs="Times New Roman"/>
          <w:lang w:val="es-ES_tradnl" w:eastAsia="en-GB"/>
        </w:rPr>
        <w:t>Retrieved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March</w:t>
      </w:r>
      <w:proofErr w:type="spellEnd"/>
      <w:r w:rsidRPr="00240587">
        <w:rPr>
          <w:rFonts w:ascii="Calibri" w:hAnsi="Calibri" w:cs="Times New Roman"/>
          <w:lang w:val="es-ES_tradnl" w:eastAsia="en-GB"/>
        </w:rPr>
        <w:t xml:space="preserve"> 31, 2017, </w:t>
      </w:r>
      <w:proofErr w:type="spellStart"/>
      <w:r w:rsidRPr="00240587">
        <w:rPr>
          <w:rFonts w:ascii="Calibri" w:hAnsi="Calibri" w:cs="Times New Roman"/>
          <w:lang w:val="es-ES_tradnl" w:eastAsia="en-GB"/>
        </w:rPr>
        <w:t>from</w:t>
      </w:r>
      <w:proofErr w:type="spellEnd"/>
      <w:r w:rsidRPr="00240587">
        <w:rPr>
          <w:rFonts w:ascii="Calibri" w:hAnsi="Calibri" w:cs="Times New Roman"/>
          <w:lang w:val="es-ES_tradnl" w:eastAsia="en-GB"/>
        </w:rPr>
        <w:t xml:space="preserve"> https://developer.mozilla.org/en-US/docs/Web/API/WebVR_API</w:t>
      </w:r>
    </w:p>
    <w:p w14:paraId="3A799129" w14:textId="77777777" w:rsidR="005B2862" w:rsidRPr="00240587" w:rsidRDefault="005B2862" w:rsidP="00240587">
      <w:pPr>
        <w:pStyle w:val="ListParagraph"/>
        <w:numPr>
          <w:ilvl w:val="0"/>
          <w:numId w:val="3"/>
        </w:numPr>
        <w:rPr>
          <w:rFonts w:ascii="Calibri" w:hAnsi="Calibri" w:cs="Times New Roman"/>
          <w:lang w:val="es-ES_tradnl" w:eastAsia="en-GB"/>
        </w:rPr>
      </w:pPr>
      <w:proofErr w:type="spellStart"/>
      <w:r w:rsidRPr="00240587">
        <w:rPr>
          <w:rFonts w:ascii="Calibri" w:hAnsi="Calibri" w:cs="Times New Roman"/>
          <w:lang w:val="es-ES_tradnl" w:eastAsia="en-GB"/>
        </w:rPr>
        <w:t>Milgram</w:t>
      </w:r>
      <w:proofErr w:type="spellEnd"/>
      <w:r w:rsidRPr="00240587">
        <w:rPr>
          <w:rFonts w:ascii="Calibri" w:hAnsi="Calibri" w:cs="Times New Roman"/>
          <w:lang w:val="es-ES_tradnl" w:eastAsia="en-GB"/>
        </w:rPr>
        <w:t xml:space="preserve">, P., &amp; </w:t>
      </w:r>
      <w:proofErr w:type="spellStart"/>
      <w:r w:rsidRPr="00240587">
        <w:rPr>
          <w:rFonts w:ascii="Calibri" w:hAnsi="Calibri" w:cs="Times New Roman"/>
          <w:lang w:val="es-ES_tradnl" w:eastAsia="en-GB"/>
        </w:rPr>
        <w:t>Kishino</w:t>
      </w:r>
      <w:proofErr w:type="spellEnd"/>
      <w:r w:rsidRPr="00240587">
        <w:rPr>
          <w:rFonts w:ascii="Calibri" w:hAnsi="Calibri" w:cs="Times New Roman"/>
          <w:lang w:val="es-ES_tradnl" w:eastAsia="en-GB"/>
        </w:rPr>
        <w:t xml:space="preserve">, F. (1994). A </w:t>
      </w:r>
      <w:proofErr w:type="spellStart"/>
      <w:r w:rsidRPr="00240587">
        <w:rPr>
          <w:rFonts w:ascii="Calibri" w:hAnsi="Calibri" w:cs="Times New Roman"/>
          <w:lang w:val="es-ES_tradnl" w:eastAsia="en-GB"/>
        </w:rPr>
        <w:t>taxonomy</w:t>
      </w:r>
      <w:proofErr w:type="spellEnd"/>
      <w:r w:rsidRPr="00240587">
        <w:rPr>
          <w:rFonts w:ascii="Calibri" w:hAnsi="Calibri" w:cs="Times New Roman"/>
          <w:lang w:val="es-ES_tradnl" w:eastAsia="en-GB"/>
        </w:rPr>
        <w:t xml:space="preserve"> of </w:t>
      </w:r>
      <w:proofErr w:type="spellStart"/>
      <w:r w:rsidRPr="00240587">
        <w:rPr>
          <w:rFonts w:ascii="Calibri" w:hAnsi="Calibri" w:cs="Times New Roman"/>
          <w:lang w:val="es-ES_tradnl" w:eastAsia="en-GB"/>
        </w:rPr>
        <w:t>mixed</w:t>
      </w:r>
      <w:proofErr w:type="spellEnd"/>
      <w:r w:rsidRPr="00240587">
        <w:rPr>
          <w:rFonts w:ascii="Calibri" w:hAnsi="Calibri" w:cs="Times New Roman"/>
          <w:lang w:val="es-ES_tradnl" w:eastAsia="en-GB"/>
        </w:rPr>
        <w:t xml:space="preserve"> </w:t>
      </w:r>
      <w:proofErr w:type="spellStart"/>
      <w:r w:rsidRPr="00240587">
        <w:rPr>
          <w:rFonts w:ascii="Calibri" w:hAnsi="Calibri" w:cs="Times New Roman"/>
          <w:lang w:val="es-ES_tradnl" w:eastAsia="en-GB"/>
        </w:rPr>
        <w:t>reality</w:t>
      </w:r>
      <w:proofErr w:type="spellEnd"/>
      <w:r w:rsidRPr="00240587">
        <w:rPr>
          <w:rFonts w:ascii="Calibri" w:hAnsi="Calibri" w:cs="Times New Roman"/>
          <w:lang w:val="es-ES_tradnl" w:eastAsia="en-GB"/>
        </w:rPr>
        <w:t xml:space="preserve"> visual </w:t>
      </w:r>
      <w:proofErr w:type="spellStart"/>
      <w:r w:rsidRPr="00240587">
        <w:rPr>
          <w:rFonts w:ascii="Calibri" w:hAnsi="Calibri" w:cs="Times New Roman"/>
          <w:lang w:val="es-ES_tradnl" w:eastAsia="en-GB"/>
        </w:rPr>
        <w:t>displays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 xml:space="preserve">IEICE TRANSACTIONS </w:t>
      </w:r>
      <w:proofErr w:type="spellStart"/>
      <w:r w:rsidRPr="00240587">
        <w:rPr>
          <w:rFonts w:ascii="Calibri" w:hAnsi="Calibri" w:cs="Times New Roman"/>
          <w:i/>
          <w:iCs/>
          <w:lang w:val="es-ES_tradnl" w:eastAsia="en-GB"/>
        </w:rPr>
        <w:t>on</w:t>
      </w:r>
      <w:proofErr w:type="spellEnd"/>
      <w:r w:rsidRPr="00240587">
        <w:rPr>
          <w:rFonts w:ascii="Calibri" w:hAnsi="Calibri" w:cs="Times New Roman"/>
          <w:i/>
          <w:iCs/>
          <w:lang w:val="es-ES_tradnl" w:eastAsia="en-GB"/>
        </w:rPr>
        <w:t xml:space="preserve"> </w:t>
      </w:r>
      <w:proofErr w:type="spellStart"/>
      <w:r w:rsidRPr="00240587">
        <w:rPr>
          <w:rFonts w:ascii="Calibri" w:hAnsi="Calibri" w:cs="Times New Roman"/>
          <w:i/>
          <w:iCs/>
          <w:lang w:val="es-ES_tradnl" w:eastAsia="en-GB"/>
        </w:rPr>
        <w:t>Information</w:t>
      </w:r>
      <w:proofErr w:type="spellEnd"/>
      <w:r w:rsidRPr="00240587">
        <w:rPr>
          <w:rFonts w:ascii="Calibri" w:hAnsi="Calibri" w:cs="Times New Roman"/>
          <w:i/>
          <w:iCs/>
          <w:lang w:val="es-ES_tradnl" w:eastAsia="en-GB"/>
        </w:rPr>
        <w:t xml:space="preserve"> and </w:t>
      </w:r>
      <w:proofErr w:type="spellStart"/>
      <w:r w:rsidRPr="00240587">
        <w:rPr>
          <w:rFonts w:ascii="Calibri" w:hAnsi="Calibri" w:cs="Times New Roman"/>
          <w:i/>
          <w:iCs/>
          <w:lang w:val="es-ES_tradnl" w:eastAsia="en-GB"/>
        </w:rPr>
        <w:t>Systems</w:t>
      </w:r>
      <w:proofErr w:type="spellEnd"/>
      <w:r w:rsidRPr="00240587">
        <w:rPr>
          <w:rFonts w:ascii="Calibri" w:hAnsi="Calibri" w:cs="Times New Roman"/>
          <w:lang w:val="es-ES_tradnl" w:eastAsia="en-GB"/>
        </w:rPr>
        <w:t xml:space="preserve">, </w:t>
      </w:r>
      <w:r w:rsidRPr="00240587">
        <w:rPr>
          <w:rFonts w:ascii="Calibri" w:hAnsi="Calibri" w:cs="Times New Roman"/>
          <w:i/>
          <w:iCs/>
          <w:lang w:val="es-ES_tradnl" w:eastAsia="en-GB"/>
        </w:rPr>
        <w:t>77</w:t>
      </w:r>
      <w:r w:rsidRPr="00240587">
        <w:rPr>
          <w:rFonts w:ascii="Calibri" w:hAnsi="Calibri" w:cs="Times New Roman"/>
          <w:lang w:val="es-ES_tradnl" w:eastAsia="en-GB"/>
        </w:rPr>
        <w:t>(12), 1321–1329.</w:t>
      </w:r>
    </w:p>
    <w:p w14:paraId="452EB662" w14:textId="25ECE445" w:rsidR="00CB3774" w:rsidRPr="00240587" w:rsidRDefault="00CB3774" w:rsidP="00240587">
      <w:pPr>
        <w:ind w:firstLine="720"/>
        <w:rPr>
          <w:rFonts w:ascii="Calibri" w:hAnsi="Calibri"/>
        </w:rPr>
      </w:pPr>
    </w:p>
    <w:sectPr w:rsidR="00CB3774" w:rsidRPr="00240587" w:rsidSect="003E391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D008C"/>
    <w:multiLevelType w:val="hybridMultilevel"/>
    <w:tmpl w:val="E9B2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70EE3"/>
    <w:multiLevelType w:val="hybridMultilevel"/>
    <w:tmpl w:val="89AAC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292462"/>
    <w:multiLevelType w:val="hybridMultilevel"/>
    <w:tmpl w:val="F094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B9"/>
    <w:rsid w:val="00240587"/>
    <w:rsid w:val="003A670E"/>
    <w:rsid w:val="003E3911"/>
    <w:rsid w:val="00597B57"/>
    <w:rsid w:val="005B2862"/>
    <w:rsid w:val="007C0BD0"/>
    <w:rsid w:val="00AF3B5E"/>
    <w:rsid w:val="00C069B9"/>
    <w:rsid w:val="00CB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734F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05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B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B57"/>
    <w:pPr>
      <w:ind w:left="720"/>
      <w:contextualSpacing/>
    </w:pPr>
  </w:style>
  <w:style w:type="character" w:customStyle="1" w:styleId="Heading2Char">
    <w:name w:val="Heading 2 Char"/>
    <w:basedOn w:val="DefaultParagraphFont"/>
    <w:link w:val="Heading2"/>
    <w:uiPriority w:val="9"/>
    <w:rsid w:val="00AF3B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405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2381</Words>
  <Characters>13575</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Nuevos usos de VR y AR en aplicaciones basadas en ubicación</vt:lpstr>
    </vt:vector>
  </TitlesOfParts>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2018-01-19T17:36:00Z</dcterms:created>
  <dcterms:modified xsi:type="dcterms:W3CDTF">2018-01-19T18:15:00Z</dcterms:modified>
</cp:coreProperties>
</file>